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E51" w:rsidRDefault="00790F63" w:rsidP="000A14CC">
      <w:pPr>
        <w:pStyle w:val="Heading1"/>
        <w:shd w:val="clear" w:color="auto" w:fill="FFFFFF"/>
        <w:rPr>
          <w:rFonts w:asciiTheme="majorHAnsi" w:hAnsiTheme="majorHAnsi" w:cstheme="majorHAnsi"/>
          <w:color w:val="0B1A33"/>
          <w:lang w:val="en-US"/>
        </w:rPr>
      </w:pPr>
      <w:r w:rsidRPr="00790F63">
        <w:rPr>
          <w:rFonts w:asciiTheme="majorHAnsi" w:hAnsiTheme="majorHAnsi" w:cstheme="majorHAnsi"/>
          <w:color w:val="0B1A33"/>
        </w:rPr>
        <w:t>Blade Templates trong Laravel</w:t>
      </w:r>
    </w:p>
    <w:p w:rsidR="000A14CC" w:rsidRDefault="000A14CC" w:rsidP="000A14CC">
      <w:pPr>
        <w:pStyle w:val="Heading1"/>
        <w:shd w:val="clear" w:color="auto" w:fill="FFFFFF"/>
        <w:rPr>
          <w:rFonts w:asciiTheme="majorHAnsi" w:hAnsiTheme="majorHAnsi" w:cstheme="majorHAnsi"/>
          <w:b w:val="0"/>
          <w:color w:val="444444"/>
          <w:sz w:val="28"/>
          <w:szCs w:val="28"/>
          <w:shd w:val="clear" w:color="auto" w:fill="FFFFFF"/>
          <w:lang w:val="en-US"/>
        </w:rPr>
      </w:pPr>
      <w:r w:rsidRPr="000A14CC">
        <w:rPr>
          <w:rFonts w:asciiTheme="majorHAnsi" w:hAnsiTheme="majorHAnsi" w:cstheme="majorHAnsi"/>
          <w:b w:val="0"/>
          <w:color w:val="444444"/>
          <w:sz w:val="28"/>
          <w:szCs w:val="28"/>
          <w:shd w:val="clear" w:color="auto" w:fill="FFFFFF"/>
        </w:rPr>
        <w:t>-Hiện nay cũng có khá nhiều các PHP framework nổi tiếng như </w:t>
      </w:r>
      <w:hyperlink r:id="rId6" w:history="1">
        <w:r w:rsidRPr="000A14CC">
          <w:rPr>
            <w:rStyle w:val="Hyperlink"/>
            <w:rFonts w:asciiTheme="majorHAnsi" w:hAnsiTheme="majorHAnsi" w:cstheme="majorHAnsi"/>
            <w:b w:val="0"/>
            <w:color w:val="F09217"/>
            <w:sz w:val="28"/>
            <w:szCs w:val="28"/>
            <w:bdr w:val="none" w:sz="0" w:space="0" w:color="auto" w:frame="1"/>
            <w:shd w:val="clear" w:color="auto" w:fill="FFFFFF"/>
          </w:rPr>
          <w:t>Codeigniter</w:t>
        </w:r>
      </w:hyperlink>
      <w:r w:rsidRPr="000A14CC">
        <w:rPr>
          <w:rFonts w:asciiTheme="majorHAnsi" w:hAnsiTheme="majorHAnsi" w:cstheme="majorHAnsi"/>
          <w:b w:val="0"/>
          <w:color w:val="444444"/>
          <w:sz w:val="28"/>
          <w:szCs w:val="28"/>
          <w:shd w:val="clear" w:color="auto" w:fill="FFFFFF"/>
        </w:rPr>
        <w:t>,zend,CAKE,... Nhưng chỉ một số framework có tích hợp template engine , vì đơn thuần khi sử dụng template engine thì nó sẽ làm giảm hiệu năng của trang web. Nhưng với Laravel thì lại khác, Laravel có tích hợp sẵn cho chúng ta blade template với tốc độ xử lý rất nhanh.</w:t>
      </w:r>
    </w:p>
    <w:p w:rsidR="000A14CC" w:rsidRDefault="000A14CC" w:rsidP="000A14CC">
      <w:pPr>
        <w:pStyle w:val="Heading2"/>
        <w:pBdr>
          <w:bottom w:val="single" w:sz="6" w:space="8" w:color="DDDDDD"/>
        </w:pBdr>
        <w:shd w:val="clear" w:color="auto" w:fill="FFFFFF"/>
        <w:spacing w:before="0" w:after="150" w:line="525" w:lineRule="atLeast"/>
        <w:textAlignment w:val="baseline"/>
        <w:rPr>
          <w:rFonts w:cstheme="majorHAnsi"/>
          <w:bCs w:val="0"/>
          <w:color w:val="000000" w:themeColor="text1"/>
          <w:sz w:val="28"/>
          <w:szCs w:val="28"/>
          <w:lang w:val="en-US"/>
        </w:rPr>
      </w:pPr>
      <w:r w:rsidRPr="000A14CC">
        <w:rPr>
          <w:rFonts w:cstheme="majorHAnsi"/>
          <w:bCs w:val="0"/>
          <w:color w:val="000000" w:themeColor="text1"/>
          <w:sz w:val="28"/>
          <w:szCs w:val="28"/>
        </w:rPr>
        <w:t>1,Tạo blade template trong Laravel.</w:t>
      </w:r>
    </w:p>
    <w:p w:rsidR="000A14CC" w:rsidRPr="000A14CC" w:rsidRDefault="000A14CC" w:rsidP="000A14CC">
      <w:pPr>
        <w:pStyle w:val="NormalWeb"/>
        <w:shd w:val="clear" w:color="auto" w:fill="FFFFFF"/>
        <w:spacing w:before="0" w:beforeAutospacing="0" w:after="0" w:afterAutospacing="0"/>
        <w:textAlignment w:val="baseline"/>
        <w:rPr>
          <w:rFonts w:asciiTheme="majorHAnsi" w:hAnsiTheme="majorHAnsi" w:cstheme="majorHAnsi"/>
          <w:color w:val="444444"/>
          <w:sz w:val="28"/>
          <w:szCs w:val="28"/>
        </w:rPr>
      </w:pPr>
      <w:r w:rsidRPr="000A14CC">
        <w:rPr>
          <w:rFonts w:asciiTheme="majorHAnsi" w:hAnsiTheme="majorHAnsi" w:cstheme="majorHAnsi"/>
          <w:color w:val="444444"/>
          <w:sz w:val="28"/>
          <w:szCs w:val="28"/>
        </w:rPr>
        <w:t>-Để tạo một blade template trong Laravel thì trước hết các bạn phải hiểu </w:t>
      </w:r>
      <w:r w:rsidRPr="000A14CC">
        <w:rPr>
          <w:rStyle w:val="Strong"/>
          <w:rFonts w:asciiTheme="majorHAnsi" w:hAnsiTheme="majorHAnsi" w:cstheme="majorHAnsi"/>
          <w:color w:val="444444"/>
          <w:sz w:val="28"/>
          <w:szCs w:val="28"/>
          <w:bdr w:val="none" w:sz="0" w:space="0" w:color="auto" w:frame="1"/>
        </w:rPr>
        <w:t>blade template </w:t>
      </w:r>
      <w:r w:rsidRPr="000A14CC">
        <w:rPr>
          <w:rFonts w:asciiTheme="majorHAnsi" w:hAnsiTheme="majorHAnsi" w:cstheme="majorHAnsi"/>
          <w:color w:val="444444"/>
          <w:sz w:val="28"/>
          <w:szCs w:val="28"/>
        </w:rPr>
        <w:t>bản chất nó là một view trong Laravel nên các bạn phải đặt nó trong thư mục </w:t>
      </w:r>
      <w:r w:rsidRPr="000A14CC">
        <w:rPr>
          <w:rStyle w:val="HTMLCode"/>
          <w:rFonts w:asciiTheme="majorHAnsi" w:hAnsiTheme="majorHAnsi" w:cstheme="majorHAnsi"/>
          <w:color w:val="BB571A"/>
          <w:sz w:val="28"/>
          <w:szCs w:val="28"/>
          <w:bdr w:val="none" w:sz="0" w:space="0" w:color="auto" w:frame="1"/>
          <w:shd w:val="clear" w:color="auto" w:fill="F0F0F0"/>
        </w:rPr>
        <w:t>resources/views </w:t>
      </w:r>
      <w:r w:rsidRPr="000A14CC">
        <w:rPr>
          <w:rFonts w:asciiTheme="majorHAnsi" w:hAnsiTheme="majorHAnsi" w:cstheme="majorHAnsi"/>
          <w:color w:val="444444"/>
          <w:sz w:val="28"/>
          <w:szCs w:val="28"/>
        </w:rPr>
        <w:t>(</w:t>
      </w:r>
      <w:hyperlink r:id="rId7" w:history="1">
        <w:r w:rsidRPr="000A14CC">
          <w:rPr>
            <w:rStyle w:val="Hyperlink"/>
            <w:rFonts w:asciiTheme="majorHAnsi" w:hAnsiTheme="majorHAnsi" w:cstheme="majorHAnsi"/>
            <w:color w:val="F09217"/>
            <w:sz w:val="28"/>
            <w:szCs w:val="28"/>
            <w:u w:val="none"/>
            <w:bdr w:val="none" w:sz="0" w:space="0" w:color="auto" w:frame="1"/>
          </w:rPr>
          <w:t>view trong laravel</w:t>
        </w:r>
      </w:hyperlink>
      <w:r w:rsidRPr="000A14CC">
        <w:rPr>
          <w:rFonts w:asciiTheme="majorHAnsi" w:hAnsiTheme="majorHAnsi" w:cstheme="majorHAnsi"/>
          <w:color w:val="444444"/>
          <w:sz w:val="28"/>
          <w:szCs w:val="28"/>
        </w:rPr>
        <w:t>). Và tên file của blade template phải kết thúc bằng </w:t>
      </w:r>
      <w:r w:rsidRPr="000A14CC">
        <w:rPr>
          <w:rStyle w:val="Strong"/>
          <w:rFonts w:asciiTheme="majorHAnsi" w:hAnsiTheme="majorHAnsi" w:cstheme="majorHAnsi"/>
          <w:color w:val="BB571A"/>
          <w:sz w:val="28"/>
          <w:szCs w:val="28"/>
          <w:bdr w:val="none" w:sz="0" w:space="0" w:color="auto" w:frame="1"/>
          <w:shd w:val="clear" w:color="auto" w:fill="F0F0F0"/>
        </w:rPr>
        <w:t>.blade.php </w:t>
      </w:r>
    </w:p>
    <w:p w:rsidR="000A14CC" w:rsidRDefault="000A14CC" w:rsidP="000A14CC">
      <w:pPr>
        <w:pStyle w:val="NormalWeb"/>
        <w:shd w:val="clear" w:color="auto" w:fill="FFFFFF"/>
        <w:spacing w:before="0" w:beforeAutospacing="0" w:after="0" w:afterAutospacing="0"/>
        <w:textAlignment w:val="baseline"/>
        <w:rPr>
          <w:rStyle w:val="HTMLCode"/>
          <w:rFonts w:asciiTheme="majorHAnsi" w:hAnsiTheme="majorHAnsi" w:cstheme="majorHAnsi"/>
          <w:color w:val="BB571A"/>
          <w:sz w:val="28"/>
          <w:szCs w:val="28"/>
          <w:bdr w:val="none" w:sz="0" w:space="0" w:color="auto" w:frame="1"/>
          <w:shd w:val="clear" w:color="auto" w:fill="F0F0F0"/>
          <w:lang w:val="en-US"/>
        </w:rPr>
      </w:pPr>
      <w:r w:rsidRPr="000A14CC">
        <w:rPr>
          <w:rFonts w:asciiTheme="majorHAnsi" w:hAnsiTheme="majorHAnsi" w:cstheme="majorHAnsi"/>
          <w:color w:val="444444"/>
          <w:sz w:val="28"/>
          <w:szCs w:val="28"/>
        </w:rPr>
        <w:t>VD: mình sẽ tạo 1 blade template </w:t>
      </w:r>
      <w:r>
        <w:rPr>
          <w:rStyle w:val="HTMLCode"/>
          <w:rFonts w:asciiTheme="majorHAnsi" w:hAnsiTheme="majorHAnsi" w:cstheme="majorHAnsi"/>
          <w:color w:val="BB571A"/>
          <w:sz w:val="28"/>
          <w:szCs w:val="28"/>
          <w:bdr w:val="none" w:sz="0" w:space="0" w:color="auto" w:frame="1"/>
          <w:shd w:val="clear" w:color="auto" w:fill="F0F0F0"/>
          <w:lang w:val="en-US"/>
        </w:rPr>
        <w:t>timhieu</w:t>
      </w:r>
      <w:r w:rsidRPr="000A14CC">
        <w:rPr>
          <w:rStyle w:val="HTMLCode"/>
          <w:rFonts w:asciiTheme="majorHAnsi" w:hAnsiTheme="majorHAnsi" w:cstheme="majorHAnsi"/>
          <w:color w:val="BB571A"/>
          <w:sz w:val="28"/>
          <w:szCs w:val="28"/>
          <w:bdr w:val="none" w:sz="0" w:space="0" w:color="auto" w:frame="1"/>
          <w:shd w:val="clear" w:color="auto" w:fill="F0F0F0"/>
        </w:rPr>
        <w:t>.blade.php </w:t>
      </w:r>
      <w:r w:rsidRPr="000A14CC">
        <w:rPr>
          <w:rFonts w:asciiTheme="majorHAnsi" w:hAnsiTheme="majorHAnsi" w:cstheme="majorHAnsi"/>
          <w:color w:val="444444"/>
          <w:sz w:val="28"/>
          <w:szCs w:val="28"/>
        </w:rPr>
        <w:t>trong thư mục </w:t>
      </w:r>
      <w:r w:rsidRPr="000A14CC">
        <w:rPr>
          <w:rStyle w:val="HTMLCode"/>
          <w:rFonts w:asciiTheme="majorHAnsi" w:hAnsiTheme="majorHAnsi" w:cstheme="majorHAnsi"/>
          <w:color w:val="BB571A"/>
          <w:sz w:val="28"/>
          <w:szCs w:val="28"/>
          <w:bdr w:val="none" w:sz="0" w:space="0" w:color="auto" w:frame="1"/>
          <w:shd w:val="clear" w:color="auto" w:fill="F0F0F0"/>
        </w:rPr>
        <w:t>resources/views</w:t>
      </w:r>
    </w:p>
    <w:p w:rsidR="000A14CC" w:rsidRPr="00F70A7D" w:rsidRDefault="000A14CC" w:rsidP="000A14CC">
      <w:pPr>
        <w:spacing w:after="0" w:line="240" w:lineRule="auto"/>
        <w:rPr>
          <w:rFonts w:asciiTheme="majorHAnsi" w:eastAsia="Times New Roman" w:hAnsiTheme="majorHAnsi" w:cstheme="majorHAnsi"/>
          <w:color w:val="000000" w:themeColor="text1"/>
          <w:sz w:val="28"/>
          <w:szCs w:val="28"/>
          <w:shd w:val="clear" w:color="auto" w:fill="2B303B"/>
          <w:lang w:eastAsia="vi-VN"/>
        </w:rPr>
      </w:pPr>
      <w:r w:rsidRPr="00F70A7D">
        <w:rPr>
          <w:rFonts w:asciiTheme="majorHAnsi" w:eastAsia="Times New Roman" w:hAnsiTheme="majorHAnsi" w:cstheme="majorHAnsi"/>
          <w:color w:val="000000" w:themeColor="text1"/>
          <w:sz w:val="28"/>
          <w:szCs w:val="28"/>
          <w:bdr w:val="none" w:sz="0" w:space="0" w:color="auto" w:frame="1"/>
          <w:lang w:eastAsia="vi-VN"/>
        </w:rPr>
        <w:t>&lt;html&gt;</w:t>
      </w:r>
    </w:p>
    <w:p w:rsidR="000A14CC" w:rsidRPr="00F70A7D" w:rsidRDefault="000A14CC" w:rsidP="000A14CC">
      <w:pPr>
        <w:spacing w:after="0" w:line="240" w:lineRule="auto"/>
        <w:rPr>
          <w:rFonts w:asciiTheme="majorHAnsi" w:eastAsia="Times New Roman" w:hAnsiTheme="majorHAnsi" w:cstheme="majorHAnsi"/>
          <w:color w:val="000000" w:themeColor="text1"/>
          <w:sz w:val="28"/>
          <w:szCs w:val="28"/>
          <w:shd w:val="clear" w:color="auto" w:fill="2B303B"/>
          <w:lang w:eastAsia="vi-VN"/>
        </w:rPr>
      </w:pPr>
      <w:r w:rsidRPr="00F70A7D">
        <w:rPr>
          <w:rFonts w:asciiTheme="majorHAnsi" w:eastAsia="Times New Roman" w:hAnsiTheme="majorHAnsi" w:cstheme="majorHAnsi"/>
          <w:color w:val="000000" w:themeColor="text1"/>
          <w:sz w:val="28"/>
          <w:szCs w:val="28"/>
          <w:bdr w:val="none" w:sz="0" w:space="0" w:color="auto" w:frame="1"/>
          <w:lang w:eastAsia="vi-VN"/>
        </w:rPr>
        <w:t>&lt;head&gt;</w:t>
      </w:r>
    </w:p>
    <w:p w:rsidR="000A14CC" w:rsidRPr="00F70A7D" w:rsidRDefault="000A14CC" w:rsidP="00F70A7D">
      <w:pPr>
        <w:spacing w:after="0" w:line="240" w:lineRule="auto"/>
        <w:ind w:firstLine="720"/>
        <w:rPr>
          <w:rFonts w:asciiTheme="majorHAnsi" w:eastAsia="Times New Roman" w:hAnsiTheme="majorHAnsi" w:cstheme="majorHAnsi"/>
          <w:color w:val="000000" w:themeColor="text1"/>
          <w:sz w:val="28"/>
          <w:szCs w:val="28"/>
          <w:shd w:val="clear" w:color="auto" w:fill="2B303B"/>
          <w:lang w:eastAsia="vi-VN"/>
        </w:rPr>
      </w:pPr>
      <w:r w:rsidRPr="00F70A7D">
        <w:rPr>
          <w:rFonts w:asciiTheme="majorHAnsi" w:eastAsia="Times New Roman" w:hAnsiTheme="majorHAnsi" w:cstheme="majorHAnsi"/>
          <w:color w:val="000000" w:themeColor="text1"/>
          <w:sz w:val="28"/>
          <w:szCs w:val="28"/>
          <w:bdr w:val="none" w:sz="0" w:space="0" w:color="auto" w:frame="1"/>
          <w:lang w:eastAsia="vi-VN"/>
        </w:rPr>
        <w:t>&lt;meta charset="utf-8"&gt;</w:t>
      </w:r>
    </w:p>
    <w:p w:rsidR="000A14CC" w:rsidRPr="00F70A7D" w:rsidRDefault="000A14CC" w:rsidP="00F70A7D">
      <w:pPr>
        <w:spacing w:after="0" w:line="240" w:lineRule="auto"/>
        <w:ind w:firstLine="720"/>
        <w:rPr>
          <w:rFonts w:asciiTheme="majorHAnsi" w:eastAsia="Times New Roman" w:hAnsiTheme="majorHAnsi" w:cstheme="majorHAnsi"/>
          <w:color w:val="000000" w:themeColor="text1"/>
          <w:sz w:val="28"/>
          <w:szCs w:val="28"/>
          <w:shd w:val="clear" w:color="auto" w:fill="2B303B"/>
          <w:lang w:eastAsia="vi-VN"/>
        </w:rPr>
      </w:pPr>
      <w:r w:rsidRPr="00F70A7D">
        <w:rPr>
          <w:rFonts w:asciiTheme="majorHAnsi" w:eastAsia="Times New Roman" w:hAnsiTheme="majorHAnsi" w:cstheme="majorHAnsi"/>
          <w:color w:val="000000" w:themeColor="text1"/>
          <w:sz w:val="28"/>
          <w:szCs w:val="28"/>
          <w:bdr w:val="none" w:sz="0" w:space="0" w:color="auto" w:frame="1"/>
          <w:lang w:eastAsia="vi-VN"/>
        </w:rPr>
        <w:t>&lt;meta http-equiv="X-UA-Compatible" content="IE=edge"&gt;</w:t>
      </w:r>
    </w:p>
    <w:p w:rsidR="000A14CC" w:rsidRPr="00F70A7D" w:rsidRDefault="000A14CC" w:rsidP="00F70A7D">
      <w:pPr>
        <w:spacing w:after="0" w:line="240" w:lineRule="auto"/>
        <w:ind w:firstLine="720"/>
        <w:rPr>
          <w:rFonts w:asciiTheme="majorHAnsi" w:eastAsia="Times New Roman" w:hAnsiTheme="majorHAnsi" w:cstheme="majorHAnsi"/>
          <w:color w:val="000000" w:themeColor="text1"/>
          <w:sz w:val="28"/>
          <w:szCs w:val="28"/>
          <w:shd w:val="clear" w:color="auto" w:fill="2B303B"/>
          <w:lang w:val="en-US" w:eastAsia="vi-VN"/>
        </w:rPr>
      </w:pPr>
      <w:r w:rsidRPr="00F70A7D">
        <w:rPr>
          <w:rFonts w:asciiTheme="majorHAnsi" w:eastAsia="Times New Roman" w:hAnsiTheme="majorHAnsi" w:cstheme="majorHAnsi"/>
          <w:color w:val="000000" w:themeColor="text1"/>
          <w:sz w:val="28"/>
          <w:szCs w:val="28"/>
          <w:bdr w:val="none" w:sz="0" w:space="0" w:color="auto" w:frame="1"/>
          <w:lang w:eastAsia="vi-VN"/>
        </w:rPr>
        <w:t>&lt;title&gt;</w:t>
      </w:r>
      <w:r w:rsidR="00F70A7D">
        <w:rPr>
          <w:rFonts w:asciiTheme="majorHAnsi" w:eastAsia="Times New Roman" w:hAnsiTheme="majorHAnsi" w:cstheme="majorHAnsi"/>
          <w:color w:val="000000" w:themeColor="text1"/>
          <w:sz w:val="28"/>
          <w:szCs w:val="28"/>
          <w:bdr w:val="none" w:sz="0" w:space="0" w:color="auto" w:frame="1"/>
          <w:lang w:val="en-US" w:eastAsia="vi-VN"/>
        </w:rPr>
        <w:t>Blade template&lt;/title&gt;</w:t>
      </w:r>
    </w:p>
    <w:p w:rsidR="000A14CC" w:rsidRPr="00F70A7D" w:rsidRDefault="000A14CC" w:rsidP="00F70A7D">
      <w:pPr>
        <w:spacing w:after="0" w:line="240" w:lineRule="auto"/>
        <w:ind w:firstLine="720"/>
        <w:rPr>
          <w:rFonts w:asciiTheme="majorHAnsi" w:eastAsia="Times New Roman" w:hAnsiTheme="majorHAnsi" w:cstheme="majorHAnsi"/>
          <w:color w:val="000000" w:themeColor="text1"/>
          <w:sz w:val="28"/>
          <w:szCs w:val="28"/>
          <w:shd w:val="clear" w:color="auto" w:fill="2B303B"/>
          <w:lang w:eastAsia="vi-VN"/>
        </w:rPr>
      </w:pPr>
      <w:r w:rsidRPr="00F70A7D">
        <w:rPr>
          <w:rFonts w:asciiTheme="majorHAnsi" w:eastAsia="Times New Roman" w:hAnsiTheme="majorHAnsi" w:cstheme="majorHAnsi"/>
          <w:color w:val="000000" w:themeColor="text1"/>
          <w:sz w:val="28"/>
          <w:szCs w:val="28"/>
          <w:bdr w:val="none" w:sz="0" w:space="0" w:color="auto" w:frame="1"/>
          <w:lang w:eastAsia="vi-VN"/>
        </w:rPr>
        <w:t>&lt;link rel="stylesheet" href=""&gt;</w:t>
      </w:r>
    </w:p>
    <w:p w:rsidR="000A14CC" w:rsidRPr="00F70A7D" w:rsidRDefault="000A14CC" w:rsidP="000A14CC">
      <w:pPr>
        <w:spacing w:after="0" w:line="240" w:lineRule="auto"/>
        <w:rPr>
          <w:rFonts w:asciiTheme="majorHAnsi" w:eastAsia="Times New Roman" w:hAnsiTheme="majorHAnsi" w:cstheme="majorHAnsi"/>
          <w:color w:val="000000" w:themeColor="text1"/>
          <w:sz w:val="28"/>
          <w:szCs w:val="28"/>
          <w:shd w:val="clear" w:color="auto" w:fill="2B303B"/>
          <w:lang w:eastAsia="vi-VN"/>
        </w:rPr>
      </w:pPr>
      <w:r w:rsidRPr="00F70A7D">
        <w:rPr>
          <w:rFonts w:asciiTheme="majorHAnsi" w:eastAsia="Times New Roman" w:hAnsiTheme="majorHAnsi" w:cstheme="majorHAnsi"/>
          <w:color w:val="000000" w:themeColor="text1"/>
          <w:sz w:val="28"/>
          <w:szCs w:val="28"/>
          <w:bdr w:val="none" w:sz="0" w:space="0" w:color="auto" w:frame="1"/>
          <w:lang w:eastAsia="vi-VN"/>
        </w:rPr>
        <w:t>&lt;/head&gt;</w:t>
      </w:r>
    </w:p>
    <w:p w:rsidR="000A14CC" w:rsidRPr="00F70A7D" w:rsidRDefault="000A14CC" w:rsidP="000A14CC">
      <w:pPr>
        <w:spacing w:after="0" w:line="240" w:lineRule="auto"/>
        <w:rPr>
          <w:rFonts w:asciiTheme="majorHAnsi" w:eastAsia="Times New Roman" w:hAnsiTheme="majorHAnsi" w:cstheme="majorHAnsi"/>
          <w:color w:val="000000" w:themeColor="text1"/>
          <w:sz w:val="28"/>
          <w:szCs w:val="28"/>
          <w:shd w:val="clear" w:color="auto" w:fill="2B303B"/>
          <w:lang w:eastAsia="vi-VN"/>
        </w:rPr>
      </w:pPr>
      <w:r w:rsidRPr="00F70A7D">
        <w:rPr>
          <w:rFonts w:asciiTheme="majorHAnsi" w:eastAsia="Times New Roman" w:hAnsiTheme="majorHAnsi" w:cstheme="majorHAnsi"/>
          <w:color w:val="000000" w:themeColor="text1"/>
          <w:sz w:val="28"/>
          <w:szCs w:val="28"/>
          <w:bdr w:val="none" w:sz="0" w:space="0" w:color="auto" w:frame="1"/>
          <w:lang w:eastAsia="vi-VN"/>
        </w:rPr>
        <w:t>&lt;body&gt;</w:t>
      </w:r>
    </w:p>
    <w:p w:rsidR="000A14CC" w:rsidRPr="00F70A7D" w:rsidRDefault="000A14CC" w:rsidP="00F70A7D">
      <w:pPr>
        <w:spacing w:after="0" w:line="240" w:lineRule="auto"/>
        <w:ind w:firstLine="720"/>
        <w:rPr>
          <w:rFonts w:asciiTheme="majorHAnsi" w:eastAsia="Times New Roman" w:hAnsiTheme="majorHAnsi" w:cstheme="majorHAnsi"/>
          <w:color w:val="000000" w:themeColor="text1"/>
          <w:sz w:val="28"/>
          <w:szCs w:val="28"/>
          <w:shd w:val="clear" w:color="auto" w:fill="2B303B"/>
          <w:lang w:eastAsia="vi-VN"/>
        </w:rPr>
      </w:pPr>
      <w:r w:rsidRPr="00F70A7D">
        <w:rPr>
          <w:rFonts w:asciiTheme="majorHAnsi" w:eastAsia="Times New Roman" w:hAnsiTheme="majorHAnsi" w:cstheme="majorHAnsi"/>
          <w:color w:val="000000" w:themeColor="text1"/>
          <w:sz w:val="28"/>
          <w:szCs w:val="28"/>
          <w:bdr w:val="none" w:sz="0" w:space="0" w:color="auto" w:frame="1"/>
          <w:lang w:eastAsia="vi-VN"/>
        </w:rPr>
        <w:t>&lt;h1&gt;</w:t>
      </w:r>
      <w:r w:rsidR="00F70A7D">
        <w:rPr>
          <w:rFonts w:asciiTheme="majorHAnsi" w:eastAsia="Times New Roman" w:hAnsiTheme="majorHAnsi" w:cstheme="majorHAnsi"/>
          <w:color w:val="000000" w:themeColor="text1"/>
          <w:sz w:val="28"/>
          <w:szCs w:val="28"/>
          <w:bdr w:val="none" w:sz="0" w:space="0" w:color="auto" w:frame="1"/>
          <w:lang w:val="en-US" w:eastAsia="vi-VN"/>
        </w:rPr>
        <w:t>Chào mừng bạn đến với nhóm của chúng tôi</w:t>
      </w:r>
      <w:r w:rsidRPr="00F70A7D">
        <w:rPr>
          <w:rFonts w:asciiTheme="majorHAnsi" w:eastAsia="Times New Roman" w:hAnsiTheme="majorHAnsi" w:cstheme="majorHAnsi"/>
          <w:color w:val="000000" w:themeColor="text1"/>
          <w:sz w:val="28"/>
          <w:szCs w:val="28"/>
          <w:bdr w:val="none" w:sz="0" w:space="0" w:color="auto" w:frame="1"/>
          <w:lang w:eastAsia="vi-VN"/>
        </w:rPr>
        <w:t>&lt;/h1&gt;</w:t>
      </w:r>
    </w:p>
    <w:p w:rsidR="000A14CC" w:rsidRPr="00F70A7D" w:rsidRDefault="000A14CC" w:rsidP="000A14CC">
      <w:pPr>
        <w:spacing w:after="0" w:line="240" w:lineRule="auto"/>
        <w:rPr>
          <w:rFonts w:asciiTheme="majorHAnsi" w:eastAsia="Times New Roman" w:hAnsiTheme="majorHAnsi" w:cstheme="majorHAnsi"/>
          <w:color w:val="000000" w:themeColor="text1"/>
          <w:sz w:val="28"/>
          <w:szCs w:val="28"/>
          <w:shd w:val="clear" w:color="auto" w:fill="2B303B"/>
          <w:lang w:eastAsia="vi-VN"/>
        </w:rPr>
      </w:pPr>
      <w:r w:rsidRPr="00F70A7D">
        <w:rPr>
          <w:rFonts w:asciiTheme="majorHAnsi" w:eastAsia="Times New Roman" w:hAnsiTheme="majorHAnsi" w:cstheme="majorHAnsi"/>
          <w:color w:val="000000" w:themeColor="text1"/>
          <w:sz w:val="28"/>
          <w:szCs w:val="28"/>
          <w:bdr w:val="none" w:sz="0" w:space="0" w:color="auto" w:frame="1"/>
          <w:lang w:eastAsia="vi-VN"/>
        </w:rPr>
        <w:t>&lt;/body&gt;</w:t>
      </w:r>
    </w:p>
    <w:p w:rsidR="000A14CC" w:rsidRDefault="000A14CC" w:rsidP="000A14CC">
      <w:pPr>
        <w:pStyle w:val="NormalWeb"/>
        <w:shd w:val="clear" w:color="auto" w:fill="FFFFFF"/>
        <w:spacing w:before="0" w:beforeAutospacing="0" w:after="0" w:afterAutospacing="0"/>
        <w:textAlignment w:val="baseline"/>
        <w:rPr>
          <w:rFonts w:asciiTheme="majorHAnsi" w:hAnsiTheme="majorHAnsi" w:cstheme="majorHAnsi"/>
          <w:color w:val="000000" w:themeColor="text1"/>
          <w:sz w:val="28"/>
          <w:szCs w:val="28"/>
          <w:bdr w:val="none" w:sz="0" w:space="0" w:color="auto" w:frame="1"/>
          <w:lang w:val="en-US"/>
        </w:rPr>
      </w:pPr>
      <w:r w:rsidRPr="00F70A7D">
        <w:rPr>
          <w:rFonts w:asciiTheme="majorHAnsi" w:hAnsiTheme="majorHAnsi" w:cstheme="majorHAnsi"/>
          <w:color w:val="000000" w:themeColor="text1"/>
          <w:sz w:val="28"/>
          <w:szCs w:val="28"/>
          <w:bdr w:val="none" w:sz="0" w:space="0" w:color="auto" w:frame="1"/>
        </w:rPr>
        <w:t>&lt;/html&gt;</w:t>
      </w:r>
    </w:p>
    <w:p w:rsidR="00F70A7D" w:rsidRDefault="00F70A7D" w:rsidP="00F70A7D">
      <w:pPr>
        <w:pStyle w:val="Heading2"/>
        <w:pBdr>
          <w:bottom w:val="single" w:sz="6" w:space="8" w:color="DDDDDD"/>
        </w:pBdr>
        <w:shd w:val="clear" w:color="auto" w:fill="FFFFFF"/>
        <w:spacing w:before="0" w:after="150" w:line="525" w:lineRule="atLeast"/>
        <w:textAlignment w:val="baseline"/>
        <w:rPr>
          <w:rFonts w:cstheme="majorHAnsi"/>
          <w:bCs w:val="0"/>
          <w:color w:val="000000" w:themeColor="text1"/>
          <w:sz w:val="28"/>
          <w:szCs w:val="28"/>
          <w:lang w:val="en-US"/>
        </w:rPr>
      </w:pPr>
      <w:r>
        <w:rPr>
          <w:rFonts w:cstheme="majorHAnsi"/>
          <w:bCs w:val="0"/>
          <w:color w:val="000000" w:themeColor="text1"/>
          <w:sz w:val="28"/>
          <w:szCs w:val="28"/>
          <w:lang w:val="en-US"/>
        </w:rPr>
        <w:t>2, Sử dụng</w:t>
      </w:r>
      <w:r>
        <w:rPr>
          <w:rFonts w:cstheme="majorHAnsi"/>
          <w:bCs w:val="0"/>
          <w:color w:val="000000" w:themeColor="text1"/>
          <w:sz w:val="28"/>
          <w:szCs w:val="28"/>
        </w:rPr>
        <w:t xml:space="preserve"> blade template</w:t>
      </w:r>
      <w:r w:rsidRPr="000A14CC">
        <w:rPr>
          <w:rFonts w:cstheme="majorHAnsi"/>
          <w:bCs w:val="0"/>
          <w:color w:val="000000" w:themeColor="text1"/>
          <w:sz w:val="28"/>
          <w:szCs w:val="28"/>
        </w:rPr>
        <w:t>.</w:t>
      </w:r>
    </w:p>
    <w:p w:rsidR="00F70A7D" w:rsidRDefault="00F70A7D" w:rsidP="000A14CC">
      <w:pPr>
        <w:pStyle w:val="NormalWeb"/>
        <w:shd w:val="clear" w:color="auto" w:fill="FFFFFF"/>
        <w:spacing w:before="0" w:beforeAutospacing="0" w:after="0" w:afterAutospacing="0"/>
        <w:textAlignment w:val="baseline"/>
        <w:rPr>
          <w:rFonts w:asciiTheme="majorHAnsi" w:hAnsiTheme="majorHAnsi" w:cstheme="majorHAnsi"/>
          <w:color w:val="444444"/>
          <w:sz w:val="28"/>
          <w:szCs w:val="28"/>
          <w:shd w:val="clear" w:color="auto" w:fill="FFFFFF"/>
          <w:lang w:val="en-US"/>
        </w:rPr>
      </w:pPr>
      <w:r w:rsidRPr="00F70A7D">
        <w:rPr>
          <w:rFonts w:asciiTheme="majorHAnsi" w:hAnsiTheme="majorHAnsi" w:cstheme="majorHAnsi"/>
          <w:color w:val="444444"/>
          <w:sz w:val="28"/>
          <w:szCs w:val="28"/>
          <w:shd w:val="clear" w:color="auto" w:fill="FFFFFF"/>
        </w:rPr>
        <w:t>-Trong </w:t>
      </w:r>
      <w:hyperlink r:id="rId8" w:history="1">
        <w:r w:rsidRPr="00F70A7D">
          <w:rPr>
            <w:rStyle w:val="Hyperlink"/>
            <w:rFonts w:asciiTheme="majorHAnsi" w:hAnsiTheme="majorHAnsi" w:cstheme="majorHAnsi"/>
            <w:color w:val="F09217"/>
            <w:sz w:val="28"/>
            <w:szCs w:val="28"/>
            <w:bdr w:val="none" w:sz="0" w:space="0" w:color="auto" w:frame="1"/>
            <w:shd w:val="clear" w:color="auto" w:fill="FFFFFF"/>
          </w:rPr>
          <w:t>PHP</w:t>
        </w:r>
      </w:hyperlink>
      <w:r w:rsidRPr="00F70A7D">
        <w:rPr>
          <w:rFonts w:asciiTheme="majorHAnsi" w:hAnsiTheme="majorHAnsi" w:cstheme="majorHAnsi"/>
          <w:color w:val="444444"/>
          <w:sz w:val="28"/>
          <w:szCs w:val="28"/>
          <w:shd w:val="clear" w:color="auto" w:fill="FFFFFF"/>
        </w:rPr>
        <w:t> khi muốn in dữ liệu ra màn hình các bạn có thể dụng echo,printf,... Nhưng ở đây khi các bạn sử dụng </w:t>
      </w:r>
      <w:r w:rsidRPr="00F70A7D">
        <w:rPr>
          <w:rStyle w:val="Strong"/>
          <w:rFonts w:asciiTheme="majorHAnsi" w:hAnsiTheme="majorHAnsi" w:cstheme="majorHAnsi"/>
          <w:color w:val="444444"/>
          <w:sz w:val="28"/>
          <w:szCs w:val="28"/>
          <w:bdr w:val="none" w:sz="0" w:space="0" w:color="auto" w:frame="1"/>
          <w:shd w:val="clear" w:color="auto" w:fill="FFFFFF"/>
        </w:rPr>
        <w:t>blade template</w:t>
      </w:r>
      <w:r w:rsidRPr="00F70A7D">
        <w:rPr>
          <w:rFonts w:asciiTheme="majorHAnsi" w:hAnsiTheme="majorHAnsi" w:cstheme="majorHAnsi"/>
          <w:color w:val="444444"/>
          <w:sz w:val="28"/>
          <w:szCs w:val="28"/>
          <w:shd w:val="clear" w:color="auto" w:fill="FFFFFF"/>
        </w:rPr>
        <w:t> thì sẽ có 2 cách để in dữ liệu ra màn hình khác.</w:t>
      </w:r>
    </w:p>
    <w:p w:rsidR="00F70A7D" w:rsidRPr="00F70A7D" w:rsidRDefault="00F70A7D" w:rsidP="00F70A7D">
      <w:pPr>
        <w:pStyle w:val="Heading4"/>
        <w:shd w:val="clear" w:color="auto" w:fill="FFFFFF"/>
        <w:spacing w:before="0" w:line="375" w:lineRule="atLeast"/>
        <w:textAlignment w:val="baseline"/>
        <w:rPr>
          <w:rStyle w:val="HTMLCode"/>
          <w:rFonts w:asciiTheme="majorHAnsi" w:eastAsiaTheme="majorEastAsia" w:hAnsiTheme="majorHAnsi" w:cstheme="majorHAnsi"/>
          <w:b w:val="0"/>
          <w:bCs w:val="0"/>
          <w:color w:val="BB571A"/>
          <w:sz w:val="28"/>
          <w:szCs w:val="28"/>
          <w:bdr w:val="none" w:sz="0" w:space="0" w:color="auto" w:frame="1"/>
          <w:shd w:val="clear" w:color="auto" w:fill="F0F0F0"/>
          <w:lang w:val="en-US"/>
        </w:rPr>
      </w:pPr>
      <w:r w:rsidRPr="00F70A7D">
        <w:rPr>
          <w:rFonts w:cstheme="majorHAnsi"/>
          <w:b w:val="0"/>
          <w:bCs w:val="0"/>
          <w:color w:val="125692"/>
          <w:sz w:val="28"/>
          <w:szCs w:val="28"/>
        </w:rPr>
        <w:t>-Sử dụng </w:t>
      </w:r>
      <w:r w:rsidRPr="00F70A7D">
        <w:rPr>
          <w:rStyle w:val="HTMLCode"/>
          <w:rFonts w:asciiTheme="majorHAnsi" w:eastAsiaTheme="majorEastAsia" w:hAnsiTheme="majorHAnsi" w:cstheme="majorHAnsi"/>
          <w:b w:val="0"/>
          <w:bCs w:val="0"/>
          <w:color w:val="BB571A"/>
          <w:sz w:val="28"/>
          <w:szCs w:val="28"/>
          <w:bdr w:val="none" w:sz="0" w:space="0" w:color="auto" w:frame="1"/>
          <w:shd w:val="clear" w:color="auto" w:fill="F0F0F0"/>
        </w:rPr>
        <w:t>{{}}.</w:t>
      </w:r>
    </w:p>
    <w:p w:rsidR="00F70A7D" w:rsidRDefault="00F70A7D" w:rsidP="00F70A7D">
      <w:pPr>
        <w:rPr>
          <w:rFonts w:asciiTheme="majorHAnsi" w:hAnsiTheme="majorHAnsi" w:cstheme="majorHAnsi"/>
          <w:sz w:val="28"/>
          <w:szCs w:val="28"/>
          <w:lang w:val="en-US"/>
        </w:rPr>
      </w:pPr>
      <w:r w:rsidRPr="00F70A7D">
        <w:rPr>
          <w:rFonts w:asciiTheme="majorHAnsi" w:hAnsiTheme="majorHAnsi" w:cstheme="majorHAnsi"/>
          <w:sz w:val="28"/>
          <w:szCs w:val="28"/>
          <w:lang w:val="en-US"/>
        </w:rPr>
        <w:tab/>
        <w:t>{{ ‘ Biến ’ }}</w:t>
      </w:r>
    </w:p>
    <w:p w:rsidR="00F70A7D" w:rsidRDefault="00F70A7D" w:rsidP="00F70A7D">
      <w:pPr>
        <w:rPr>
          <w:rFonts w:asciiTheme="majorHAnsi" w:hAnsiTheme="majorHAnsi" w:cstheme="majorHAnsi"/>
          <w:color w:val="444444"/>
          <w:sz w:val="28"/>
          <w:szCs w:val="28"/>
          <w:shd w:val="clear" w:color="auto" w:fill="FFFFFF"/>
          <w:lang w:val="en-US"/>
        </w:rPr>
      </w:pPr>
      <w:r w:rsidRPr="00F70A7D">
        <w:rPr>
          <w:rFonts w:asciiTheme="majorHAnsi" w:hAnsiTheme="majorHAnsi" w:cstheme="majorHAnsi"/>
          <w:color w:val="444444"/>
          <w:sz w:val="28"/>
          <w:szCs w:val="28"/>
          <w:shd w:val="clear" w:color="auto" w:fill="FFFFFF"/>
        </w:rPr>
        <w:t>-Thẻ này có tác dụng in ra dữ liệu dưới dạng thô . VD:</w:t>
      </w:r>
    </w:p>
    <w:p w:rsidR="00F70A7D" w:rsidRDefault="00F70A7D" w:rsidP="00F70A7D">
      <w:pPr>
        <w:rPr>
          <w:rFonts w:asciiTheme="majorHAnsi" w:hAnsiTheme="majorHAnsi" w:cstheme="majorHAnsi"/>
          <w:color w:val="444444"/>
          <w:sz w:val="28"/>
          <w:szCs w:val="28"/>
          <w:shd w:val="clear" w:color="auto" w:fill="FFFFFF"/>
          <w:lang w:val="en-US"/>
        </w:rPr>
      </w:pPr>
      <w:r>
        <w:rPr>
          <w:rFonts w:asciiTheme="majorHAnsi" w:hAnsiTheme="majorHAnsi" w:cstheme="majorHAnsi"/>
          <w:color w:val="444444"/>
          <w:sz w:val="28"/>
          <w:szCs w:val="28"/>
          <w:shd w:val="clear" w:color="auto" w:fill="FFFFFF"/>
          <w:lang w:val="en-US"/>
        </w:rPr>
        <w:t xml:space="preserve"> {{   $a=’&lt;b&gt;hello&lt;/b&gt;’   }}</w:t>
      </w:r>
    </w:p>
    <w:p w:rsidR="00F70A7D" w:rsidRDefault="00F70A7D" w:rsidP="00F70A7D">
      <w:pPr>
        <w:rPr>
          <w:rFonts w:asciiTheme="majorHAnsi" w:hAnsiTheme="majorHAnsi" w:cstheme="majorHAnsi"/>
          <w:color w:val="444444"/>
          <w:sz w:val="28"/>
          <w:szCs w:val="28"/>
          <w:shd w:val="clear" w:color="auto" w:fill="FFFFFF"/>
          <w:lang w:val="en-US"/>
        </w:rPr>
      </w:pPr>
      <w:r w:rsidRPr="00F70A7D">
        <w:rPr>
          <w:rFonts w:asciiTheme="majorHAnsi" w:hAnsiTheme="majorHAnsi" w:cstheme="majorHAnsi"/>
          <w:color w:val="444444"/>
          <w:sz w:val="28"/>
          <w:szCs w:val="28"/>
          <w:shd w:val="clear" w:color="auto" w:fill="FFFFFF"/>
          <w:lang w:val="en-US"/>
        </w:rPr>
        <w:sym w:font="Wingdings" w:char="F0E0"/>
      </w:r>
      <w:r>
        <w:rPr>
          <w:rFonts w:asciiTheme="majorHAnsi" w:hAnsiTheme="majorHAnsi" w:cstheme="majorHAnsi"/>
          <w:color w:val="444444"/>
          <w:sz w:val="28"/>
          <w:szCs w:val="28"/>
          <w:shd w:val="clear" w:color="auto" w:fill="FFFFFF"/>
          <w:lang w:val="en-US"/>
        </w:rPr>
        <w:t>KQ:</w:t>
      </w:r>
    </w:p>
    <w:p w:rsidR="00F70A7D" w:rsidRDefault="00F70A7D" w:rsidP="00F70A7D">
      <w:pPr>
        <w:rPr>
          <w:rFonts w:asciiTheme="majorHAnsi" w:hAnsiTheme="majorHAnsi" w:cstheme="majorHAnsi"/>
          <w:color w:val="FF0000"/>
          <w:sz w:val="28"/>
          <w:szCs w:val="28"/>
          <w:shd w:val="clear" w:color="auto" w:fill="FFFFFF"/>
          <w:lang w:val="en-US"/>
        </w:rPr>
      </w:pPr>
      <w:r>
        <w:rPr>
          <w:rFonts w:asciiTheme="majorHAnsi" w:hAnsiTheme="majorHAnsi" w:cstheme="majorHAnsi"/>
          <w:color w:val="444444"/>
          <w:sz w:val="28"/>
          <w:szCs w:val="28"/>
          <w:shd w:val="clear" w:color="auto" w:fill="FFFFFF"/>
          <w:lang w:val="en-US"/>
        </w:rPr>
        <w:tab/>
      </w:r>
      <w:r w:rsidRPr="00F70A7D">
        <w:rPr>
          <w:rFonts w:asciiTheme="majorHAnsi" w:hAnsiTheme="majorHAnsi" w:cstheme="majorHAnsi"/>
          <w:color w:val="FF0000"/>
          <w:sz w:val="28"/>
          <w:szCs w:val="28"/>
          <w:shd w:val="clear" w:color="auto" w:fill="FFFFFF"/>
          <w:lang w:val="en-US"/>
        </w:rPr>
        <w:t>&lt;b&gt;hello&lt;/b&gt;</w:t>
      </w:r>
    </w:p>
    <w:p w:rsidR="00F70A7D" w:rsidRDefault="00F70A7D" w:rsidP="00F70A7D">
      <w:pPr>
        <w:pStyle w:val="Heading4"/>
        <w:shd w:val="clear" w:color="auto" w:fill="FFFFFF"/>
        <w:spacing w:before="0" w:after="150" w:line="375" w:lineRule="atLeast"/>
        <w:textAlignment w:val="baseline"/>
        <w:rPr>
          <w:rFonts w:cstheme="majorHAnsi"/>
          <w:b w:val="0"/>
          <w:bCs w:val="0"/>
          <w:color w:val="125692"/>
          <w:sz w:val="28"/>
          <w:szCs w:val="28"/>
          <w:lang w:val="en-US"/>
        </w:rPr>
      </w:pPr>
      <w:r w:rsidRPr="00F70A7D">
        <w:rPr>
          <w:rFonts w:cstheme="majorHAnsi"/>
          <w:b w:val="0"/>
          <w:bCs w:val="0"/>
          <w:color w:val="125692"/>
          <w:sz w:val="28"/>
          <w:szCs w:val="28"/>
        </w:rPr>
        <w:lastRenderedPageBreak/>
        <w:t>-Sử dụng</w:t>
      </w:r>
      <w:r>
        <w:rPr>
          <w:rFonts w:cstheme="majorHAnsi"/>
          <w:b w:val="0"/>
          <w:bCs w:val="0"/>
          <w:color w:val="125692"/>
          <w:sz w:val="28"/>
          <w:szCs w:val="28"/>
          <w:lang w:val="en-US"/>
        </w:rPr>
        <w:t xml:space="preserve"> </w:t>
      </w:r>
    </w:p>
    <w:p w:rsidR="00F70A7D" w:rsidRDefault="00F70A7D" w:rsidP="00F70A7D">
      <w:pPr>
        <w:rPr>
          <w:rFonts w:asciiTheme="majorHAnsi" w:hAnsiTheme="majorHAnsi" w:cstheme="majorHAnsi"/>
          <w:sz w:val="28"/>
          <w:szCs w:val="28"/>
          <w:lang w:val="en-US"/>
        </w:rPr>
      </w:pPr>
      <w:r>
        <w:rPr>
          <w:rFonts w:asciiTheme="majorHAnsi" w:hAnsiTheme="majorHAnsi" w:cstheme="majorHAnsi"/>
          <w:sz w:val="28"/>
          <w:szCs w:val="28"/>
          <w:lang w:val="en-US"/>
        </w:rPr>
        <w:t>{ !!  ‘Biến’  !! }</w:t>
      </w:r>
    </w:p>
    <w:p w:rsidR="00F70A7D" w:rsidRDefault="00F70A7D" w:rsidP="00F70A7D">
      <w:pPr>
        <w:rPr>
          <w:rFonts w:asciiTheme="majorHAnsi" w:hAnsiTheme="majorHAnsi" w:cstheme="majorHAnsi"/>
          <w:color w:val="444444"/>
          <w:sz w:val="28"/>
          <w:szCs w:val="28"/>
          <w:shd w:val="clear" w:color="auto" w:fill="FFFFFF"/>
          <w:lang w:val="en-US"/>
        </w:rPr>
      </w:pPr>
      <w:r>
        <w:rPr>
          <w:rFonts w:asciiTheme="majorHAnsi" w:hAnsiTheme="majorHAnsi" w:cstheme="majorHAnsi"/>
          <w:sz w:val="28"/>
          <w:szCs w:val="28"/>
          <w:lang w:val="en-US"/>
        </w:rPr>
        <w:t xml:space="preserve">Cũng với ví dụ như trên là </w:t>
      </w:r>
      <w:r>
        <w:rPr>
          <w:rFonts w:asciiTheme="majorHAnsi" w:hAnsiTheme="majorHAnsi" w:cstheme="majorHAnsi"/>
          <w:color w:val="444444"/>
          <w:sz w:val="28"/>
          <w:szCs w:val="28"/>
          <w:shd w:val="clear" w:color="auto" w:fill="FFFFFF"/>
          <w:lang w:val="en-US"/>
        </w:rPr>
        <w:t xml:space="preserve"> {{   $a=’&lt;b&gt;hello&lt;/b&gt;’   }}</w:t>
      </w:r>
    </w:p>
    <w:p w:rsidR="00F70A7D" w:rsidRDefault="00F70A7D" w:rsidP="00F70A7D">
      <w:pPr>
        <w:rPr>
          <w:rFonts w:asciiTheme="majorHAnsi" w:hAnsiTheme="majorHAnsi" w:cstheme="majorHAnsi"/>
          <w:color w:val="444444"/>
          <w:sz w:val="28"/>
          <w:szCs w:val="28"/>
          <w:shd w:val="clear" w:color="auto" w:fill="FFFFFF"/>
          <w:lang w:val="en-US"/>
        </w:rPr>
      </w:pPr>
      <w:r w:rsidRPr="00F70A7D">
        <w:rPr>
          <w:rFonts w:asciiTheme="majorHAnsi" w:hAnsiTheme="majorHAnsi" w:cstheme="majorHAnsi"/>
          <w:color w:val="444444"/>
          <w:sz w:val="28"/>
          <w:szCs w:val="28"/>
          <w:shd w:val="clear" w:color="auto" w:fill="FFFFFF"/>
          <w:lang w:val="en-US"/>
        </w:rPr>
        <w:sym w:font="Wingdings" w:char="F0E0"/>
      </w:r>
      <w:r>
        <w:rPr>
          <w:rFonts w:asciiTheme="majorHAnsi" w:hAnsiTheme="majorHAnsi" w:cstheme="majorHAnsi"/>
          <w:color w:val="444444"/>
          <w:sz w:val="28"/>
          <w:szCs w:val="28"/>
          <w:shd w:val="clear" w:color="auto" w:fill="FFFFFF"/>
          <w:lang w:val="en-US"/>
        </w:rPr>
        <w:t>KQ:</w:t>
      </w:r>
    </w:p>
    <w:p w:rsidR="00F70A7D" w:rsidRDefault="00F70A7D" w:rsidP="00F70A7D">
      <w:pPr>
        <w:rPr>
          <w:rFonts w:asciiTheme="majorHAnsi" w:hAnsiTheme="majorHAnsi" w:cstheme="majorHAnsi"/>
          <w:color w:val="FF0000"/>
          <w:sz w:val="28"/>
          <w:szCs w:val="28"/>
          <w:shd w:val="clear" w:color="auto" w:fill="FFFFFF"/>
          <w:lang w:val="en-US"/>
        </w:rPr>
      </w:pPr>
      <w:r>
        <w:rPr>
          <w:rFonts w:asciiTheme="majorHAnsi" w:hAnsiTheme="majorHAnsi" w:cstheme="majorHAnsi"/>
          <w:color w:val="444444"/>
          <w:sz w:val="28"/>
          <w:szCs w:val="28"/>
          <w:shd w:val="clear" w:color="auto" w:fill="FFFFFF"/>
          <w:lang w:val="en-US"/>
        </w:rPr>
        <w:tab/>
      </w:r>
      <w:r>
        <w:rPr>
          <w:rFonts w:asciiTheme="majorHAnsi" w:hAnsiTheme="majorHAnsi" w:cstheme="majorHAnsi"/>
          <w:color w:val="FF0000"/>
          <w:sz w:val="28"/>
          <w:szCs w:val="28"/>
          <w:shd w:val="clear" w:color="auto" w:fill="FFFFFF"/>
          <w:lang w:val="en-US"/>
        </w:rPr>
        <w:t>h</w:t>
      </w:r>
      <w:r w:rsidRPr="00F70A7D">
        <w:rPr>
          <w:rFonts w:asciiTheme="majorHAnsi" w:hAnsiTheme="majorHAnsi" w:cstheme="majorHAnsi"/>
          <w:color w:val="FF0000"/>
          <w:sz w:val="28"/>
          <w:szCs w:val="28"/>
          <w:shd w:val="clear" w:color="auto" w:fill="FFFFFF"/>
          <w:lang w:val="en-US"/>
        </w:rPr>
        <w:t>ello</w:t>
      </w:r>
    </w:p>
    <w:p w:rsidR="00F70A7D" w:rsidRDefault="00F70A7D" w:rsidP="00F70A7D">
      <w:pPr>
        <w:pStyle w:val="Heading3"/>
        <w:shd w:val="clear" w:color="auto" w:fill="FFFFFF"/>
        <w:spacing w:before="0" w:after="150" w:line="450" w:lineRule="atLeast"/>
        <w:textAlignment w:val="baseline"/>
        <w:rPr>
          <w:rFonts w:cstheme="majorHAnsi"/>
          <w:b w:val="0"/>
          <w:bCs w:val="0"/>
          <w:color w:val="125692"/>
          <w:sz w:val="28"/>
          <w:szCs w:val="28"/>
          <w:lang w:val="en-US"/>
        </w:rPr>
      </w:pPr>
      <w:r w:rsidRPr="00F70A7D">
        <w:rPr>
          <w:rFonts w:cstheme="majorHAnsi"/>
          <w:b w:val="0"/>
          <w:bCs w:val="0"/>
          <w:color w:val="125692"/>
          <w:sz w:val="28"/>
          <w:szCs w:val="28"/>
        </w:rPr>
        <w:t>Dữ liệu mặc định trong blade template.</w:t>
      </w:r>
    </w:p>
    <w:p w:rsidR="00F70A7D" w:rsidRPr="00F70A7D" w:rsidRDefault="00F70A7D" w:rsidP="00F70A7D">
      <w:pPr>
        <w:pStyle w:val="NormalWeb"/>
        <w:shd w:val="clear" w:color="auto" w:fill="FFFFFF"/>
        <w:spacing w:before="0" w:beforeAutospacing="0" w:after="0" w:afterAutospacing="0"/>
        <w:textAlignment w:val="baseline"/>
        <w:rPr>
          <w:rFonts w:asciiTheme="majorHAnsi" w:hAnsiTheme="majorHAnsi" w:cstheme="majorHAnsi"/>
          <w:color w:val="444444"/>
          <w:sz w:val="28"/>
          <w:szCs w:val="28"/>
        </w:rPr>
      </w:pPr>
      <w:r w:rsidRPr="00F70A7D">
        <w:rPr>
          <w:rFonts w:asciiTheme="majorHAnsi" w:hAnsiTheme="majorHAnsi" w:cstheme="majorHAnsi"/>
          <w:color w:val="444444"/>
          <w:sz w:val="28"/>
          <w:szCs w:val="28"/>
        </w:rPr>
        <w:t>-Để sử dụng dữ liệu mặc định trong blade template  chúng ta có thể dùng </w:t>
      </w:r>
      <w:r w:rsidRPr="00F70A7D">
        <w:rPr>
          <w:rStyle w:val="Strong"/>
          <w:rFonts w:asciiTheme="majorHAnsi" w:hAnsiTheme="majorHAnsi" w:cstheme="majorHAnsi"/>
          <w:color w:val="BB571A"/>
          <w:sz w:val="28"/>
          <w:szCs w:val="28"/>
          <w:bdr w:val="none" w:sz="0" w:space="0" w:color="auto" w:frame="1"/>
          <w:shd w:val="clear" w:color="auto" w:fill="F0F0F0"/>
        </w:rPr>
        <w:t>OR</w:t>
      </w:r>
      <w:r w:rsidRPr="00F70A7D">
        <w:rPr>
          <w:rStyle w:val="HTMLCode"/>
          <w:rFonts w:asciiTheme="majorHAnsi" w:hAnsiTheme="majorHAnsi" w:cstheme="majorHAnsi"/>
          <w:color w:val="BB571A"/>
          <w:sz w:val="28"/>
          <w:szCs w:val="28"/>
          <w:bdr w:val="none" w:sz="0" w:space="0" w:color="auto" w:frame="1"/>
          <w:shd w:val="clear" w:color="auto" w:fill="F0F0F0"/>
        </w:rPr>
        <w:t>.</w:t>
      </w:r>
    </w:p>
    <w:p w:rsidR="00F70A7D" w:rsidRDefault="00F70A7D" w:rsidP="00F70A7D">
      <w:pPr>
        <w:pStyle w:val="NormalWeb"/>
        <w:shd w:val="clear" w:color="auto" w:fill="FFFFFF"/>
        <w:spacing w:before="0" w:beforeAutospacing="0" w:after="0" w:afterAutospacing="0"/>
        <w:textAlignment w:val="baseline"/>
        <w:rPr>
          <w:rFonts w:asciiTheme="majorHAnsi" w:hAnsiTheme="majorHAnsi" w:cstheme="majorHAnsi"/>
          <w:color w:val="444444"/>
          <w:sz w:val="28"/>
          <w:szCs w:val="28"/>
          <w:lang w:val="en-US"/>
        </w:rPr>
      </w:pPr>
      <w:r w:rsidRPr="00F70A7D">
        <w:rPr>
          <w:rFonts w:asciiTheme="majorHAnsi" w:hAnsiTheme="majorHAnsi" w:cstheme="majorHAnsi"/>
          <w:color w:val="444444"/>
          <w:sz w:val="28"/>
          <w:szCs w:val="28"/>
        </w:rPr>
        <w:t>VD: in ra bến </w:t>
      </w:r>
      <w:r w:rsidRPr="00F70A7D">
        <w:rPr>
          <w:rStyle w:val="HTMLCode"/>
          <w:rFonts w:asciiTheme="majorHAnsi" w:hAnsiTheme="majorHAnsi" w:cstheme="majorHAnsi"/>
          <w:color w:val="BB571A"/>
          <w:sz w:val="28"/>
          <w:szCs w:val="28"/>
          <w:bdr w:val="none" w:sz="0" w:space="0" w:color="auto" w:frame="1"/>
          <w:shd w:val="clear" w:color="auto" w:fill="F0F0F0"/>
        </w:rPr>
        <w:t>$a</w:t>
      </w:r>
      <w:r w:rsidRPr="00F70A7D">
        <w:rPr>
          <w:rFonts w:asciiTheme="majorHAnsi" w:hAnsiTheme="majorHAnsi" w:cstheme="majorHAnsi"/>
          <w:color w:val="444444"/>
          <w:sz w:val="28"/>
          <w:szCs w:val="28"/>
        </w:rPr>
        <w:t> nếu không có thì là </w:t>
      </w:r>
      <w:r w:rsidRPr="00F70A7D">
        <w:rPr>
          <w:rStyle w:val="Strong"/>
          <w:rFonts w:asciiTheme="majorHAnsi" w:hAnsiTheme="majorHAnsi" w:cstheme="majorHAnsi"/>
          <w:color w:val="444444"/>
          <w:sz w:val="28"/>
          <w:szCs w:val="28"/>
          <w:bdr w:val="none" w:sz="0" w:space="0" w:color="auto" w:frame="1"/>
        </w:rPr>
        <w:t>5</w:t>
      </w:r>
      <w:r w:rsidRPr="00F70A7D">
        <w:rPr>
          <w:rFonts w:asciiTheme="majorHAnsi" w:hAnsiTheme="majorHAnsi" w:cstheme="majorHAnsi"/>
          <w:color w:val="444444"/>
          <w:sz w:val="28"/>
          <w:szCs w:val="28"/>
        </w:rPr>
        <w:t>.</w:t>
      </w:r>
    </w:p>
    <w:p w:rsidR="00F70A7D" w:rsidRDefault="00F70A7D" w:rsidP="00F70A7D">
      <w:pPr>
        <w:pStyle w:val="NormalWeb"/>
        <w:shd w:val="clear" w:color="auto" w:fill="FFFFFF"/>
        <w:spacing w:before="0" w:beforeAutospacing="0" w:after="0" w:afterAutospacing="0"/>
        <w:textAlignment w:val="baseline"/>
        <w:rPr>
          <w:rFonts w:asciiTheme="majorHAnsi" w:hAnsiTheme="majorHAnsi" w:cstheme="majorHAnsi"/>
          <w:color w:val="444444"/>
          <w:sz w:val="28"/>
          <w:szCs w:val="28"/>
          <w:lang w:val="en-US"/>
        </w:rPr>
      </w:pPr>
      <w:r>
        <w:rPr>
          <w:rFonts w:asciiTheme="majorHAnsi" w:hAnsiTheme="majorHAnsi" w:cstheme="majorHAnsi"/>
          <w:color w:val="444444"/>
          <w:sz w:val="28"/>
          <w:szCs w:val="28"/>
          <w:lang w:val="en-US"/>
        </w:rPr>
        <w:tab/>
        <w:t>{{ $a or 5 }}</w:t>
      </w:r>
    </w:p>
    <w:p w:rsidR="00F70A7D" w:rsidRPr="00F70A7D" w:rsidRDefault="00F70A7D" w:rsidP="00F70A7D">
      <w:pPr>
        <w:pStyle w:val="Heading3"/>
        <w:shd w:val="clear" w:color="auto" w:fill="FFFFFF"/>
        <w:spacing w:before="0" w:after="150" w:line="450" w:lineRule="atLeast"/>
        <w:textAlignment w:val="baseline"/>
        <w:rPr>
          <w:rFonts w:cstheme="majorHAnsi"/>
          <w:b w:val="0"/>
          <w:bCs w:val="0"/>
          <w:color w:val="125692"/>
          <w:sz w:val="28"/>
          <w:szCs w:val="28"/>
        </w:rPr>
      </w:pPr>
      <w:r w:rsidRPr="00F70A7D">
        <w:rPr>
          <w:rFonts w:cstheme="majorHAnsi"/>
          <w:b w:val="0"/>
          <w:bCs w:val="0"/>
          <w:color w:val="125692"/>
          <w:sz w:val="28"/>
          <w:szCs w:val="28"/>
        </w:rPr>
        <w:t>Vòng lặp trong blade template.</w:t>
      </w:r>
    </w:p>
    <w:p w:rsidR="00F70A7D" w:rsidRDefault="00F70A7D" w:rsidP="00F70A7D">
      <w:pPr>
        <w:pStyle w:val="Heading4"/>
        <w:shd w:val="clear" w:color="auto" w:fill="FFFFFF"/>
        <w:spacing w:before="0" w:after="150" w:line="375" w:lineRule="atLeast"/>
        <w:textAlignment w:val="baseline"/>
        <w:rPr>
          <w:rFonts w:cstheme="majorHAnsi"/>
          <w:b w:val="0"/>
          <w:bCs w:val="0"/>
          <w:color w:val="125692"/>
          <w:sz w:val="28"/>
          <w:szCs w:val="28"/>
          <w:lang w:val="en-US"/>
        </w:rPr>
      </w:pPr>
      <w:r w:rsidRPr="00F70A7D">
        <w:rPr>
          <w:rFonts w:cstheme="majorHAnsi"/>
          <w:b w:val="0"/>
          <w:bCs w:val="0"/>
          <w:color w:val="125692"/>
          <w:sz w:val="28"/>
          <w:szCs w:val="28"/>
        </w:rPr>
        <w:t>-For:</w:t>
      </w:r>
    </w:p>
    <w:p w:rsidR="00F70A7D" w:rsidRDefault="00F70A7D" w:rsidP="00F70A7D">
      <w:pPr>
        <w:rPr>
          <w:rFonts w:asciiTheme="majorHAnsi" w:hAnsiTheme="majorHAnsi" w:cstheme="majorHAnsi"/>
          <w:sz w:val="28"/>
          <w:szCs w:val="28"/>
          <w:lang w:val="en-US"/>
        </w:rPr>
      </w:pPr>
      <w:r w:rsidRPr="00F70A7D">
        <w:rPr>
          <w:rFonts w:asciiTheme="majorHAnsi" w:hAnsiTheme="majorHAnsi" w:cstheme="majorHAnsi"/>
          <w:sz w:val="28"/>
          <w:szCs w:val="28"/>
          <w:lang w:val="en-US"/>
        </w:rPr>
        <w:t>@for($i</w:t>
      </w:r>
      <w:r>
        <w:rPr>
          <w:rFonts w:asciiTheme="majorHAnsi" w:hAnsiTheme="majorHAnsi" w:cstheme="majorHAnsi"/>
          <w:sz w:val="28"/>
          <w:szCs w:val="28"/>
          <w:lang w:val="en-US"/>
        </w:rPr>
        <w:t xml:space="preserve"> = 0; $i &lt; 10; $i++</w:t>
      </w:r>
      <w:r w:rsidRPr="00F70A7D">
        <w:rPr>
          <w:rFonts w:asciiTheme="majorHAnsi" w:hAnsiTheme="majorHAnsi" w:cstheme="majorHAnsi"/>
          <w:sz w:val="28"/>
          <w:szCs w:val="28"/>
          <w:lang w:val="en-US"/>
        </w:rPr>
        <w:t>)</w:t>
      </w:r>
    </w:p>
    <w:p w:rsidR="00F70A7D" w:rsidRDefault="00F70A7D" w:rsidP="00F70A7D">
      <w:pPr>
        <w:rPr>
          <w:rFonts w:asciiTheme="majorHAnsi" w:hAnsiTheme="majorHAnsi" w:cstheme="majorHAnsi"/>
          <w:sz w:val="28"/>
          <w:szCs w:val="28"/>
          <w:lang w:val="en-US"/>
        </w:rPr>
      </w:pPr>
      <w:r>
        <w:rPr>
          <w:rFonts w:asciiTheme="majorHAnsi" w:hAnsiTheme="majorHAnsi" w:cstheme="majorHAnsi"/>
          <w:sz w:val="28"/>
          <w:szCs w:val="28"/>
          <w:lang w:val="en-US"/>
        </w:rPr>
        <w:tab/>
        <w:t>In ra giá trị {{ $i }} &lt;br/&gt;</w:t>
      </w:r>
    </w:p>
    <w:p w:rsidR="00F70A7D" w:rsidRDefault="00F70A7D" w:rsidP="00F70A7D">
      <w:pPr>
        <w:rPr>
          <w:rFonts w:asciiTheme="majorHAnsi" w:hAnsiTheme="majorHAnsi" w:cstheme="majorHAnsi"/>
          <w:sz w:val="28"/>
          <w:szCs w:val="28"/>
          <w:lang w:val="en-US"/>
        </w:rPr>
      </w:pPr>
      <w:r>
        <w:rPr>
          <w:rFonts w:asciiTheme="majorHAnsi" w:hAnsiTheme="majorHAnsi" w:cstheme="majorHAnsi"/>
          <w:sz w:val="28"/>
          <w:szCs w:val="28"/>
          <w:lang w:val="en-US"/>
        </w:rPr>
        <w:t>@endfor</w:t>
      </w:r>
    </w:p>
    <w:p w:rsidR="0086242B" w:rsidRPr="0086242B" w:rsidRDefault="00F70A7D" w:rsidP="0086242B">
      <w:pPr>
        <w:pStyle w:val="Heading4"/>
        <w:shd w:val="clear" w:color="auto" w:fill="FFFFFF"/>
        <w:spacing w:before="0" w:after="150" w:line="375" w:lineRule="atLeast"/>
        <w:textAlignment w:val="baseline"/>
        <w:rPr>
          <w:rFonts w:cstheme="majorHAnsi"/>
          <w:b w:val="0"/>
          <w:bCs w:val="0"/>
          <w:color w:val="125692"/>
          <w:sz w:val="28"/>
          <w:szCs w:val="28"/>
          <w:lang w:val="en-US"/>
        </w:rPr>
      </w:pPr>
      <w:r w:rsidRPr="00F70A7D">
        <w:rPr>
          <w:rFonts w:cstheme="majorHAnsi"/>
          <w:b w:val="0"/>
          <w:bCs w:val="0"/>
          <w:color w:val="125692"/>
          <w:sz w:val="28"/>
          <w:szCs w:val="28"/>
        </w:rPr>
        <w:t>-For</w:t>
      </w:r>
      <w:r>
        <w:rPr>
          <w:rFonts w:cstheme="majorHAnsi"/>
          <w:b w:val="0"/>
          <w:bCs w:val="0"/>
          <w:color w:val="125692"/>
          <w:sz w:val="28"/>
          <w:szCs w:val="28"/>
          <w:lang w:val="en-US"/>
        </w:rPr>
        <w:t>each</w:t>
      </w:r>
      <w:r w:rsidRPr="00F70A7D">
        <w:rPr>
          <w:rFonts w:cstheme="majorHAnsi"/>
          <w:b w:val="0"/>
          <w:bCs w:val="0"/>
          <w:color w:val="125692"/>
          <w:sz w:val="28"/>
          <w:szCs w:val="28"/>
        </w:rPr>
        <w:t>:</w:t>
      </w:r>
    </w:p>
    <w:p w:rsidR="0086242B" w:rsidRDefault="0086242B" w:rsidP="00F70A7D">
      <w:pPr>
        <w:rPr>
          <w:rFonts w:asciiTheme="majorHAnsi" w:eastAsia="Times New Roman" w:hAnsiTheme="majorHAnsi" w:cstheme="majorHAnsi"/>
          <w:sz w:val="28"/>
          <w:szCs w:val="28"/>
          <w:bdr w:val="none" w:sz="0" w:space="0" w:color="auto" w:frame="1"/>
          <w:lang w:val="en-US" w:eastAsia="vi-VN"/>
        </w:rPr>
      </w:pPr>
      <w:r>
        <w:rPr>
          <w:rFonts w:asciiTheme="majorHAnsi" w:eastAsia="Times New Roman" w:hAnsiTheme="majorHAnsi" w:cstheme="majorHAnsi"/>
          <w:sz w:val="28"/>
          <w:szCs w:val="28"/>
          <w:bdr w:val="none" w:sz="0" w:space="0" w:color="auto" w:frame="1"/>
          <w:lang w:val="en-US" w:eastAsia="vi-VN"/>
        </w:rPr>
        <w:t>@foreach ($users as $user)</w:t>
      </w:r>
    </w:p>
    <w:p w:rsidR="0086242B" w:rsidRDefault="0086242B" w:rsidP="0086242B">
      <w:pPr>
        <w:ind w:firstLine="720"/>
        <w:rPr>
          <w:rFonts w:asciiTheme="majorHAnsi" w:eastAsia="Times New Roman" w:hAnsiTheme="majorHAnsi" w:cstheme="majorHAnsi"/>
          <w:sz w:val="28"/>
          <w:szCs w:val="28"/>
          <w:bdr w:val="none" w:sz="0" w:space="0" w:color="auto" w:frame="1"/>
          <w:lang w:val="en-US" w:eastAsia="vi-VN"/>
        </w:rPr>
      </w:pPr>
      <w:r>
        <w:rPr>
          <w:rFonts w:asciiTheme="majorHAnsi" w:eastAsia="Times New Roman" w:hAnsiTheme="majorHAnsi" w:cstheme="majorHAnsi"/>
          <w:sz w:val="28"/>
          <w:szCs w:val="28"/>
          <w:bdr w:val="none" w:sz="0" w:space="0" w:color="auto" w:frame="1"/>
          <w:lang w:val="en-US" w:eastAsia="vi-VN"/>
        </w:rPr>
        <w:t>&lt;p&gt;This is user {{ $user -&gt; id  }}&lt;/p&gt;</w:t>
      </w:r>
    </w:p>
    <w:p w:rsidR="0086242B" w:rsidRDefault="0086242B" w:rsidP="0086242B">
      <w:pPr>
        <w:rPr>
          <w:rFonts w:asciiTheme="majorHAnsi" w:eastAsia="Times New Roman" w:hAnsiTheme="majorHAnsi" w:cstheme="majorHAnsi"/>
          <w:sz w:val="28"/>
          <w:szCs w:val="28"/>
          <w:bdr w:val="none" w:sz="0" w:space="0" w:color="auto" w:frame="1"/>
          <w:lang w:val="en-US" w:eastAsia="vi-VN"/>
        </w:rPr>
      </w:pPr>
      <w:r>
        <w:rPr>
          <w:rFonts w:asciiTheme="majorHAnsi" w:eastAsia="Times New Roman" w:hAnsiTheme="majorHAnsi" w:cstheme="majorHAnsi"/>
          <w:sz w:val="28"/>
          <w:szCs w:val="28"/>
          <w:bdr w:val="none" w:sz="0" w:space="0" w:color="auto" w:frame="1"/>
          <w:lang w:val="en-US" w:eastAsia="vi-VN"/>
        </w:rPr>
        <w:t>@endforeach</w:t>
      </w:r>
    </w:p>
    <w:p w:rsidR="0086242B" w:rsidRDefault="0086242B" w:rsidP="0086242B">
      <w:pPr>
        <w:pStyle w:val="Heading4"/>
        <w:shd w:val="clear" w:color="auto" w:fill="FFFFFF"/>
        <w:spacing w:before="0" w:after="150" w:line="375" w:lineRule="atLeast"/>
        <w:textAlignment w:val="baseline"/>
        <w:rPr>
          <w:rFonts w:cstheme="majorHAnsi"/>
          <w:b w:val="0"/>
          <w:bCs w:val="0"/>
          <w:color w:val="125692"/>
          <w:sz w:val="28"/>
          <w:szCs w:val="28"/>
          <w:lang w:val="en-US"/>
        </w:rPr>
      </w:pPr>
      <w:r>
        <w:rPr>
          <w:rFonts w:cstheme="majorHAnsi"/>
          <w:b w:val="0"/>
          <w:bCs w:val="0"/>
          <w:color w:val="125692"/>
          <w:sz w:val="28"/>
          <w:szCs w:val="28"/>
        </w:rPr>
        <w:t>-Fo</w:t>
      </w:r>
      <w:r>
        <w:rPr>
          <w:rFonts w:cstheme="majorHAnsi"/>
          <w:b w:val="0"/>
          <w:bCs w:val="0"/>
          <w:color w:val="125692"/>
          <w:sz w:val="28"/>
          <w:szCs w:val="28"/>
          <w:lang w:val="en-US"/>
        </w:rPr>
        <w:t>relse</w:t>
      </w:r>
      <w:r w:rsidRPr="00F70A7D">
        <w:rPr>
          <w:rFonts w:cstheme="majorHAnsi"/>
          <w:b w:val="0"/>
          <w:bCs w:val="0"/>
          <w:color w:val="125692"/>
          <w:sz w:val="28"/>
          <w:szCs w:val="28"/>
        </w:rPr>
        <w:t>:</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+Lặp dữ liệu nếu trống thì...</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@forelse($users  as  $user)</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ab/>
        <w:t>&lt;li&gt;{{ $user -&gt;name }}&lt;/li&gt;</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@empty</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ab/>
        <w:t>&lt;p&gt;No users&lt;/p&gt;</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@endforelse</w:t>
      </w:r>
    </w:p>
    <w:p w:rsidR="0086242B" w:rsidRPr="0086242B" w:rsidRDefault="0086242B" w:rsidP="0086242B">
      <w:pPr>
        <w:pStyle w:val="Heading4"/>
        <w:shd w:val="clear" w:color="auto" w:fill="FFFFFF"/>
        <w:spacing w:before="0" w:after="150" w:line="375" w:lineRule="atLeast"/>
        <w:textAlignment w:val="baseline"/>
        <w:rPr>
          <w:rFonts w:cstheme="majorHAnsi"/>
          <w:b w:val="0"/>
          <w:bCs w:val="0"/>
          <w:color w:val="125692"/>
          <w:sz w:val="28"/>
          <w:szCs w:val="28"/>
        </w:rPr>
      </w:pPr>
      <w:r w:rsidRPr="0086242B">
        <w:rPr>
          <w:rFonts w:cstheme="majorHAnsi"/>
          <w:b w:val="0"/>
          <w:bCs w:val="0"/>
          <w:color w:val="125692"/>
          <w:sz w:val="28"/>
          <w:szCs w:val="28"/>
        </w:rPr>
        <w:lastRenderedPageBreak/>
        <w:t>-while:</w:t>
      </w:r>
    </w:p>
    <w:p w:rsidR="0086242B" w:rsidRPr="0086242B" w:rsidRDefault="0086242B" w:rsidP="0086242B">
      <w:pPr>
        <w:pStyle w:val="HTMLPreformatted"/>
        <w:shd w:val="clear" w:color="auto" w:fill="F6F6F6"/>
        <w:textAlignment w:val="baseline"/>
        <w:rPr>
          <w:rStyle w:val="HTMLCode"/>
          <w:rFonts w:asciiTheme="majorHAnsi" w:hAnsiTheme="majorHAnsi" w:cstheme="majorHAnsi"/>
          <w:color w:val="C0C5CE"/>
          <w:sz w:val="28"/>
          <w:szCs w:val="28"/>
          <w:bdr w:val="none" w:sz="0" w:space="0" w:color="auto" w:frame="1"/>
          <w:shd w:val="clear" w:color="auto" w:fill="2B303B"/>
        </w:rPr>
      </w:pPr>
      <w:r w:rsidRPr="0086242B">
        <w:rPr>
          <w:rStyle w:val="HTMLCode"/>
          <w:rFonts w:asciiTheme="majorHAnsi" w:hAnsiTheme="majorHAnsi" w:cstheme="majorHAnsi"/>
          <w:color w:val="C0C5CE"/>
          <w:sz w:val="28"/>
          <w:szCs w:val="28"/>
          <w:bdr w:val="none" w:sz="0" w:space="0" w:color="auto" w:frame="1"/>
          <w:shd w:val="clear" w:color="auto" w:fill="2B303B"/>
        </w:rPr>
        <w:t>@</w:t>
      </w:r>
      <w:r w:rsidRPr="0086242B">
        <w:rPr>
          <w:rStyle w:val="hljs-keyword"/>
          <w:rFonts w:asciiTheme="majorHAnsi" w:hAnsiTheme="majorHAnsi" w:cstheme="majorHAnsi"/>
          <w:color w:val="B48EAD"/>
          <w:sz w:val="28"/>
          <w:szCs w:val="28"/>
          <w:bdr w:val="none" w:sz="0" w:space="0" w:color="auto" w:frame="1"/>
          <w:shd w:val="clear" w:color="auto" w:fill="2B303B"/>
        </w:rPr>
        <w:t>while</w:t>
      </w:r>
      <w:r w:rsidRPr="0086242B">
        <w:rPr>
          <w:rStyle w:val="HTMLCode"/>
          <w:rFonts w:asciiTheme="majorHAnsi" w:hAnsiTheme="majorHAnsi" w:cstheme="majorHAnsi"/>
          <w:color w:val="C0C5CE"/>
          <w:sz w:val="28"/>
          <w:szCs w:val="28"/>
          <w:bdr w:val="none" w:sz="0" w:space="0" w:color="auto" w:frame="1"/>
          <w:shd w:val="clear" w:color="auto" w:fill="2B303B"/>
        </w:rPr>
        <w:t xml:space="preserve"> (</w:t>
      </w:r>
      <w:r w:rsidRPr="0086242B">
        <w:rPr>
          <w:rStyle w:val="hljs-keyword"/>
          <w:rFonts w:asciiTheme="majorHAnsi" w:hAnsiTheme="majorHAnsi" w:cstheme="majorHAnsi"/>
          <w:color w:val="B48EAD"/>
          <w:sz w:val="28"/>
          <w:szCs w:val="28"/>
          <w:bdr w:val="none" w:sz="0" w:space="0" w:color="auto" w:frame="1"/>
          <w:shd w:val="clear" w:color="auto" w:fill="2B303B"/>
        </w:rPr>
        <w:t>true</w:t>
      </w:r>
      <w:r w:rsidRPr="0086242B">
        <w:rPr>
          <w:rStyle w:val="HTMLCode"/>
          <w:rFonts w:asciiTheme="majorHAnsi" w:hAnsiTheme="majorHAnsi" w:cstheme="majorHAnsi"/>
          <w:color w:val="C0C5CE"/>
          <w:sz w:val="28"/>
          <w:szCs w:val="28"/>
          <w:bdr w:val="none" w:sz="0" w:space="0" w:color="auto" w:frame="1"/>
          <w:shd w:val="clear" w:color="auto" w:fill="2B303B"/>
        </w:rPr>
        <w:t>)</w:t>
      </w:r>
    </w:p>
    <w:p w:rsidR="0086242B" w:rsidRPr="0086242B" w:rsidRDefault="0086242B" w:rsidP="0086242B">
      <w:pPr>
        <w:pStyle w:val="HTMLPreformatted"/>
        <w:shd w:val="clear" w:color="auto" w:fill="F6F6F6"/>
        <w:textAlignment w:val="baseline"/>
        <w:rPr>
          <w:rStyle w:val="hljs-string"/>
          <w:rFonts w:asciiTheme="majorHAnsi" w:hAnsiTheme="majorHAnsi" w:cstheme="majorHAnsi"/>
          <w:color w:val="A3BE8C"/>
          <w:sz w:val="28"/>
          <w:szCs w:val="28"/>
          <w:bdr w:val="none" w:sz="0" w:space="0" w:color="auto" w:frame="1"/>
          <w:shd w:val="clear" w:color="auto" w:fill="2B303B"/>
        </w:rPr>
      </w:pPr>
      <w:r w:rsidRPr="0086242B">
        <w:rPr>
          <w:rStyle w:val="HTMLCode"/>
          <w:rFonts w:asciiTheme="majorHAnsi" w:hAnsiTheme="majorHAnsi" w:cstheme="majorHAnsi"/>
          <w:color w:val="C0C5CE"/>
          <w:sz w:val="28"/>
          <w:szCs w:val="28"/>
          <w:bdr w:val="none" w:sz="0" w:space="0" w:color="auto" w:frame="1"/>
          <w:shd w:val="clear" w:color="auto" w:fill="2B303B"/>
        </w:rPr>
        <w:t xml:space="preserve">    &lt;p&gt;I</w:t>
      </w:r>
      <w:r w:rsidRPr="0086242B">
        <w:rPr>
          <w:rStyle w:val="hljs-string"/>
          <w:rFonts w:asciiTheme="majorHAnsi" w:hAnsiTheme="majorHAnsi" w:cstheme="majorHAnsi"/>
          <w:color w:val="A3BE8C"/>
          <w:sz w:val="28"/>
          <w:szCs w:val="28"/>
          <w:bdr w:val="none" w:sz="0" w:space="0" w:color="auto" w:frame="1"/>
          <w:shd w:val="clear" w:color="auto" w:fill="2B303B"/>
        </w:rPr>
        <w:t>'m</w:t>
      </w:r>
      <w:r>
        <w:rPr>
          <w:rStyle w:val="hljs-string"/>
          <w:rFonts w:asciiTheme="majorHAnsi" w:hAnsiTheme="majorHAnsi" w:cstheme="majorHAnsi"/>
          <w:color w:val="A3BE8C"/>
          <w:sz w:val="28"/>
          <w:szCs w:val="28"/>
          <w:bdr w:val="none" w:sz="0" w:space="0" w:color="auto" w:frame="1"/>
          <w:shd w:val="clear" w:color="auto" w:fill="2B303B"/>
          <w:lang w:val="en-US"/>
        </w:rPr>
        <w:t xml:space="preserve"> </w:t>
      </w:r>
      <w:r>
        <w:rPr>
          <w:rStyle w:val="hljs-string"/>
          <w:rFonts w:asciiTheme="majorHAnsi" w:hAnsiTheme="majorHAnsi" w:cstheme="majorHAnsi"/>
          <w:color w:val="A3BE8C"/>
          <w:sz w:val="28"/>
          <w:szCs w:val="28"/>
          <w:bdr w:val="none" w:sz="0" w:space="0" w:color="auto" w:frame="1"/>
          <w:shd w:val="clear" w:color="auto" w:fill="2B303B"/>
        </w:rPr>
        <w:t xml:space="preserve"> l</w:t>
      </w:r>
      <w:r>
        <w:rPr>
          <w:rStyle w:val="hljs-string"/>
          <w:rFonts w:asciiTheme="majorHAnsi" w:hAnsiTheme="majorHAnsi" w:cstheme="majorHAnsi"/>
          <w:color w:val="A3BE8C"/>
          <w:sz w:val="28"/>
          <w:szCs w:val="28"/>
          <w:bdr w:val="none" w:sz="0" w:space="0" w:color="auto" w:frame="1"/>
          <w:shd w:val="clear" w:color="auto" w:fill="2B303B"/>
          <w:lang w:val="en-US"/>
        </w:rPr>
        <w:t>ove</w:t>
      </w:r>
      <w:r w:rsidRPr="0086242B">
        <w:rPr>
          <w:rStyle w:val="hljs-string"/>
          <w:rFonts w:asciiTheme="majorHAnsi" w:hAnsiTheme="majorHAnsi" w:cstheme="majorHAnsi"/>
          <w:color w:val="A3BE8C"/>
          <w:sz w:val="28"/>
          <w:szCs w:val="28"/>
          <w:bdr w:val="none" w:sz="0" w:space="0" w:color="auto" w:frame="1"/>
          <w:shd w:val="clear" w:color="auto" w:fill="2B303B"/>
        </w:rPr>
        <w:t xml:space="preserve"> </w:t>
      </w:r>
      <w:r>
        <w:rPr>
          <w:rStyle w:val="hljs-string"/>
          <w:rFonts w:asciiTheme="majorHAnsi" w:hAnsiTheme="majorHAnsi" w:cstheme="majorHAnsi"/>
          <w:color w:val="A3BE8C"/>
          <w:sz w:val="28"/>
          <w:szCs w:val="28"/>
          <w:bdr w:val="none" w:sz="0" w:space="0" w:color="auto" w:frame="1"/>
          <w:shd w:val="clear" w:color="auto" w:fill="2B303B"/>
          <w:lang w:val="en-US"/>
        </w:rPr>
        <w:t xml:space="preserve"> </w:t>
      </w:r>
      <w:r w:rsidRPr="0086242B">
        <w:rPr>
          <w:rStyle w:val="hljs-string"/>
          <w:rFonts w:asciiTheme="majorHAnsi" w:hAnsiTheme="majorHAnsi" w:cstheme="majorHAnsi"/>
          <w:color w:val="A3BE8C"/>
          <w:sz w:val="28"/>
          <w:szCs w:val="28"/>
          <w:bdr w:val="none" w:sz="0" w:space="0" w:color="auto" w:frame="1"/>
          <w:shd w:val="clear" w:color="auto" w:fill="2B303B"/>
        </w:rPr>
        <w:t>forever.&lt;/p&gt;</w:t>
      </w:r>
    </w:p>
    <w:p w:rsidR="0086242B" w:rsidRDefault="0086242B" w:rsidP="0086242B">
      <w:pPr>
        <w:pStyle w:val="HTMLPreformatted"/>
        <w:shd w:val="clear" w:color="auto" w:fill="F6F6F6"/>
        <w:spacing w:line="360" w:lineRule="atLeast"/>
        <w:textAlignment w:val="baseline"/>
        <w:rPr>
          <w:rStyle w:val="hljs-string"/>
          <w:rFonts w:asciiTheme="majorHAnsi" w:hAnsiTheme="majorHAnsi" w:cstheme="majorHAnsi"/>
          <w:color w:val="A3BE8C"/>
          <w:sz w:val="28"/>
          <w:szCs w:val="28"/>
          <w:bdr w:val="none" w:sz="0" w:space="0" w:color="auto" w:frame="1"/>
          <w:shd w:val="clear" w:color="auto" w:fill="2B303B"/>
          <w:lang w:val="en-US"/>
        </w:rPr>
      </w:pPr>
      <w:r w:rsidRPr="0086242B">
        <w:rPr>
          <w:rStyle w:val="hljs-string"/>
          <w:rFonts w:asciiTheme="majorHAnsi" w:hAnsiTheme="majorHAnsi" w:cstheme="majorHAnsi"/>
          <w:color w:val="A3BE8C"/>
          <w:sz w:val="28"/>
          <w:szCs w:val="28"/>
          <w:bdr w:val="none" w:sz="0" w:space="0" w:color="auto" w:frame="1"/>
          <w:shd w:val="clear" w:color="auto" w:fill="2B303B"/>
        </w:rPr>
        <w:t>@endwhile</w:t>
      </w:r>
    </w:p>
    <w:p w:rsidR="0086242B" w:rsidRDefault="0086242B" w:rsidP="0086242B">
      <w:pPr>
        <w:pStyle w:val="HTMLPreformatted"/>
        <w:shd w:val="clear" w:color="auto" w:fill="F6F6F6"/>
        <w:spacing w:line="360" w:lineRule="atLeast"/>
        <w:textAlignment w:val="baseline"/>
        <w:rPr>
          <w:rStyle w:val="hljs-string"/>
          <w:rFonts w:asciiTheme="majorHAnsi" w:hAnsiTheme="majorHAnsi" w:cstheme="majorHAnsi"/>
          <w:color w:val="A3BE8C"/>
          <w:sz w:val="28"/>
          <w:szCs w:val="28"/>
          <w:bdr w:val="none" w:sz="0" w:space="0" w:color="auto" w:frame="1"/>
          <w:shd w:val="clear" w:color="auto" w:fill="2B303B"/>
          <w:lang w:val="en-US"/>
        </w:rPr>
      </w:pPr>
    </w:p>
    <w:p w:rsidR="0086242B" w:rsidRPr="0086242B" w:rsidRDefault="0086242B" w:rsidP="0086242B">
      <w:pPr>
        <w:pStyle w:val="Heading3"/>
        <w:shd w:val="clear" w:color="auto" w:fill="FFFFFF"/>
        <w:spacing w:before="0" w:after="150" w:line="450" w:lineRule="atLeast"/>
        <w:textAlignment w:val="baseline"/>
        <w:rPr>
          <w:rFonts w:cstheme="majorHAnsi"/>
          <w:b w:val="0"/>
          <w:bCs w:val="0"/>
          <w:color w:val="125692"/>
          <w:sz w:val="28"/>
          <w:szCs w:val="28"/>
        </w:rPr>
      </w:pPr>
      <w:r w:rsidRPr="0086242B">
        <w:rPr>
          <w:rFonts w:cstheme="majorHAnsi"/>
          <w:b w:val="0"/>
          <w:bCs w:val="0"/>
          <w:color w:val="125692"/>
          <w:sz w:val="28"/>
          <w:szCs w:val="28"/>
        </w:rPr>
        <w:t>Câu lệnh rẽ nhánh trong blade template engine.</w:t>
      </w:r>
    </w:p>
    <w:p w:rsidR="0086242B" w:rsidRDefault="0086242B" w:rsidP="0086242B">
      <w:pPr>
        <w:pStyle w:val="Heading4"/>
        <w:shd w:val="clear" w:color="auto" w:fill="FFFFFF"/>
        <w:spacing w:before="0" w:after="150" w:line="375" w:lineRule="atLeast"/>
        <w:textAlignment w:val="baseline"/>
        <w:rPr>
          <w:rFonts w:cstheme="majorHAnsi"/>
          <w:b w:val="0"/>
          <w:bCs w:val="0"/>
          <w:color w:val="125692"/>
          <w:sz w:val="28"/>
          <w:szCs w:val="28"/>
          <w:lang w:val="en-US"/>
        </w:rPr>
      </w:pPr>
      <w:r w:rsidRPr="0086242B">
        <w:rPr>
          <w:rFonts w:cstheme="majorHAnsi"/>
          <w:b w:val="0"/>
          <w:bCs w:val="0"/>
          <w:color w:val="125692"/>
          <w:sz w:val="28"/>
          <w:szCs w:val="28"/>
        </w:rPr>
        <w:t>-if-else:</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@if (count($records) ===1)</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ab/>
        <w:t>I have one record!</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@elseif (count($records)&gt;1)</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ab/>
        <w:t>I have multiple records!</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@else</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ab/>
        <w:t>I don’t have any records!</w:t>
      </w:r>
    </w:p>
    <w:p w:rsidR="0086242B" w:rsidRDefault="0086242B" w:rsidP="0086242B">
      <w:pPr>
        <w:rPr>
          <w:rFonts w:asciiTheme="majorHAnsi" w:hAnsiTheme="majorHAnsi" w:cstheme="majorHAnsi"/>
          <w:sz w:val="28"/>
          <w:szCs w:val="28"/>
          <w:lang w:val="en-US"/>
        </w:rPr>
      </w:pPr>
      <w:r>
        <w:rPr>
          <w:rFonts w:asciiTheme="majorHAnsi" w:hAnsiTheme="majorHAnsi" w:cstheme="majorHAnsi"/>
          <w:sz w:val="28"/>
          <w:szCs w:val="28"/>
          <w:lang w:val="en-US"/>
        </w:rPr>
        <w:t>@endif</w:t>
      </w:r>
    </w:p>
    <w:p w:rsidR="0086242B" w:rsidRDefault="0086242B" w:rsidP="0086242B">
      <w:pPr>
        <w:pStyle w:val="Heading2"/>
        <w:pBdr>
          <w:bottom w:val="single" w:sz="6" w:space="8" w:color="DDDDDD"/>
        </w:pBdr>
        <w:shd w:val="clear" w:color="auto" w:fill="FFFFFF"/>
        <w:spacing w:before="0" w:after="150" w:line="525" w:lineRule="atLeast"/>
        <w:textAlignment w:val="baseline"/>
        <w:rPr>
          <w:rFonts w:cstheme="majorHAnsi"/>
          <w:bCs w:val="0"/>
          <w:color w:val="auto"/>
          <w:sz w:val="28"/>
          <w:szCs w:val="28"/>
          <w:lang w:val="en-US"/>
        </w:rPr>
      </w:pPr>
      <w:r w:rsidRPr="0086242B">
        <w:rPr>
          <w:rFonts w:cstheme="majorHAnsi"/>
          <w:bCs w:val="0"/>
          <w:color w:val="auto"/>
          <w:sz w:val="28"/>
          <w:szCs w:val="28"/>
          <w:lang w:val="en-US"/>
        </w:rPr>
        <w:t>3</w:t>
      </w:r>
      <w:r w:rsidRPr="0086242B">
        <w:rPr>
          <w:rFonts w:cstheme="majorHAnsi"/>
          <w:bCs w:val="0"/>
          <w:color w:val="auto"/>
          <w:sz w:val="28"/>
          <w:szCs w:val="28"/>
        </w:rPr>
        <w:t>, Template inheritance (kế thừa giao diện).</w:t>
      </w:r>
    </w:p>
    <w:p w:rsidR="0086242B" w:rsidRDefault="0086242B" w:rsidP="0086242B">
      <w:pPr>
        <w:rPr>
          <w:rStyle w:val="HTMLCode"/>
          <w:rFonts w:asciiTheme="majorHAnsi" w:eastAsiaTheme="minorHAnsi" w:hAnsiTheme="majorHAnsi" w:cstheme="majorHAnsi"/>
          <w:color w:val="BB571A"/>
          <w:sz w:val="28"/>
          <w:szCs w:val="28"/>
          <w:bdr w:val="none" w:sz="0" w:space="0" w:color="auto" w:frame="1"/>
          <w:shd w:val="clear" w:color="auto" w:fill="F0F0F0"/>
          <w:lang w:val="en-US"/>
        </w:rPr>
      </w:pPr>
      <w:r w:rsidRPr="0086242B">
        <w:rPr>
          <w:rFonts w:asciiTheme="majorHAnsi" w:hAnsiTheme="majorHAnsi" w:cstheme="majorHAnsi"/>
          <w:sz w:val="28"/>
          <w:szCs w:val="28"/>
          <w:lang w:val="en-US"/>
        </w:rPr>
        <w:t>VD1:</w:t>
      </w:r>
      <w:r w:rsidRPr="0086242B">
        <w:rPr>
          <w:rFonts w:ascii="Open Sans" w:hAnsi="Open Sans"/>
          <w:color w:val="444444"/>
          <w:sz w:val="21"/>
          <w:szCs w:val="21"/>
          <w:shd w:val="clear" w:color="auto" w:fill="FFFFFF"/>
        </w:rPr>
        <w:t xml:space="preserve"> </w:t>
      </w:r>
      <w:r w:rsidRPr="0086242B">
        <w:rPr>
          <w:rFonts w:asciiTheme="majorHAnsi" w:hAnsiTheme="majorHAnsi" w:cstheme="majorHAnsi"/>
          <w:color w:val="444444"/>
          <w:sz w:val="28"/>
          <w:szCs w:val="28"/>
          <w:shd w:val="clear" w:color="auto" w:fill="FFFFFF"/>
        </w:rPr>
        <w:t>-Đầu tiên mình sẽ tạo ra 1 blade template có tên </w:t>
      </w:r>
      <w:r w:rsidRPr="0086242B">
        <w:rPr>
          <w:rStyle w:val="Strong"/>
          <w:rFonts w:asciiTheme="majorHAnsi" w:hAnsiTheme="majorHAnsi" w:cstheme="majorHAnsi"/>
          <w:color w:val="444444"/>
          <w:sz w:val="28"/>
          <w:szCs w:val="28"/>
          <w:bdr w:val="none" w:sz="0" w:space="0" w:color="auto" w:frame="1"/>
          <w:shd w:val="clear" w:color="auto" w:fill="FFFFFF"/>
        </w:rPr>
        <w:t>master.blade.php</w:t>
      </w:r>
      <w:r w:rsidRPr="0086242B">
        <w:rPr>
          <w:rFonts w:asciiTheme="majorHAnsi" w:hAnsiTheme="majorHAnsi" w:cstheme="majorHAnsi"/>
          <w:color w:val="444444"/>
          <w:sz w:val="28"/>
          <w:szCs w:val="28"/>
          <w:shd w:val="clear" w:color="auto" w:fill="FFFFFF"/>
        </w:rPr>
        <w:t> ở đường dẫn </w:t>
      </w:r>
      <w:r w:rsidRPr="0086242B">
        <w:rPr>
          <w:rStyle w:val="HTMLCode"/>
          <w:rFonts w:asciiTheme="majorHAnsi" w:eastAsiaTheme="minorHAnsi" w:hAnsiTheme="majorHAnsi" w:cstheme="majorHAnsi"/>
          <w:color w:val="BB571A"/>
          <w:sz w:val="28"/>
          <w:szCs w:val="28"/>
          <w:bdr w:val="none" w:sz="0" w:space="0" w:color="auto" w:frame="1"/>
          <w:shd w:val="clear" w:color="auto" w:fill="F0F0F0"/>
        </w:rPr>
        <w:t>resoures\views\master.blade.php.</w:t>
      </w:r>
      <w:r w:rsidR="007E2C02">
        <w:rPr>
          <w:rFonts w:asciiTheme="majorHAnsi" w:hAnsiTheme="majorHAnsi" w:cstheme="majorHAnsi"/>
          <w:noProof/>
          <w:color w:val="BB571A"/>
          <w:sz w:val="28"/>
          <w:szCs w:val="28"/>
          <w:bdr w:val="none" w:sz="0" w:space="0" w:color="auto" w:frame="1"/>
          <w:shd w:val="clear" w:color="auto" w:fill="F0F0F0"/>
          <w:lang w:eastAsia="vi-VN"/>
        </w:rPr>
        <w:drawing>
          <wp:inline distT="0" distB="0" distL="0" distR="0">
            <wp:extent cx="5734050" cy="2628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27735"/>
                    </a:xfrm>
                    <a:prstGeom prst="rect">
                      <a:avLst/>
                    </a:prstGeom>
                  </pic:spPr>
                </pic:pic>
              </a:graphicData>
            </a:graphic>
          </wp:inline>
        </w:drawing>
      </w:r>
    </w:p>
    <w:p w:rsidR="007E2C02" w:rsidRPr="007E2C02" w:rsidRDefault="007E2C02" w:rsidP="007E2C02">
      <w:pPr>
        <w:pStyle w:val="NormalWeb"/>
        <w:shd w:val="clear" w:color="auto" w:fill="FFFFFF"/>
        <w:spacing w:before="0" w:beforeAutospacing="0" w:after="0" w:afterAutospacing="0"/>
        <w:textAlignment w:val="baseline"/>
        <w:rPr>
          <w:rFonts w:asciiTheme="majorHAnsi" w:hAnsiTheme="majorHAnsi" w:cstheme="majorHAnsi"/>
          <w:color w:val="444444"/>
          <w:sz w:val="28"/>
          <w:szCs w:val="28"/>
        </w:rPr>
      </w:pPr>
      <w:r w:rsidRPr="007E2C02">
        <w:rPr>
          <w:rFonts w:asciiTheme="majorHAnsi" w:hAnsiTheme="majorHAnsi" w:cstheme="majorHAnsi"/>
          <w:color w:val="444444"/>
          <w:sz w:val="28"/>
          <w:szCs w:val="28"/>
        </w:rPr>
        <w:lastRenderedPageBreak/>
        <w:t>-Và sau đó mình tạo tiếp một file </w:t>
      </w:r>
      <w:r w:rsidRPr="007E2C02">
        <w:rPr>
          <w:rStyle w:val="HTMLCode"/>
          <w:rFonts w:asciiTheme="majorHAnsi" w:hAnsiTheme="majorHAnsi" w:cstheme="majorHAnsi"/>
          <w:color w:val="BB571A"/>
          <w:sz w:val="28"/>
          <w:szCs w:val="28"/>
          <w:bdr w:val="none" w:sz="0" w:space="0" w:color="auto" w:frame="1"/>
          <w:shd w:val="clear" w:color="auto" w:fill="F0F0F0"/>
        </w:rPr>
        <w:t>home.blade.php</w:t>
      </w:r>
      <w:r w:rsidRPr="007E2C02">
        <w:rPr>
          <w:rFonts w:asciiTheme="majorHAnsi" w:hAnsiTheme="majorHAnsi" w:cstheme="majorHAnsi"/>
          <w:color w:val="444444"/>
          <w:sz w:val="28"/>
          <w:szCs w:val="28"/>
        </w:rPr>
        <w:t> ở đường dẫn </w:t>
      </w:r>
      <w:r w:rsidRPr="007E2C02">
        <w:rPr>
          <w:rStyle w:val="HTMLCode"/>
          <w:rFonts w:asciiTheme="majorHAnsi" w:hAnsiTheme="majorHAnsi" w:cstheme="majorHAnsi"/>
          <w:color w:val="BB571A"/>
          <w:sz w:val="28"/>
          <w:szCs w:val="28"/>
          <w:bdr w:val="none" w:sz="0" w:space="0" w:color="auto" w:frame="1"/>
          <w:shd w:val="clear" w:color="auto" w:fill="F0F0F0"/>
        </w:rPr>
        <w:t>resoures\views\home.blade.php</w:t>
      </w:r>
      <w:r w:rsidRPr="007E2C02">
        <w:rPr>
          <w:rFonts w:asciiTheme="majorHAnsi" w:hAnsiTheme="majorHAnsi" w:cstheme="majorHAnsi"/>
          <w:color w:val="444444"/>
          <w:sz w:val="28"/>
          <w:szCs w:val="28"/>
        </w:rPr>
        <w:t>  </w:t>
      </w:r>
      <w:r>
        <w:rPr>
          <w:rFonts w:asciiTheme="majorHAnsi" w:hAnsiTheme="majorHAnsi" w:cstheme="majorHAnsi"/>
          <w:noProof/>
          <w:color w:val="444444"/>
          <w:sz w:val="28"/>
          <w:szCs w:val="28"/>
        </w:rPr>
        <w:drawing>
          <wp:inline distT="0" distB="0" distL="0" distR="0">
            <wp:extent cx="5731510" cy="15906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590675"/>
                    </a:xfrm>
                    <a:prstGeom prst="rect">
                      <a:avLst/>
                    </a:prstGeom>
                  </pic:spPr>
                </pic:pic>
              </a:graphicData>
            </a:graphic>
          </wp:inline>
        </w:drawing>
      </w:r>
    </w:p>
    <w:p w:rsidR="007E2C02" w:rsidRDefault="007E2C02" w:rsidP="007E2C02">
      <w:pPr>
        <w:pStyle w:val="NormalWeb"/>
        <w:shd w:val="clear" w:color="auto" w:fill="FFFFFF"/>
        <w:spacing w:before="0" w:beforeAutospacing="0" w:after="105" w:afterAutospacing="0"/>
        <w:textAlignment w:val="baseline"/>
        <w:rPr>
          <w:rFonts w:ascii="Open Sans" w:hAnsi="Open Sans"/>
          <w:color w:val="444444"/>
          <w:sz w:val="21"/>
          <w:szCs w:val="21"/>
        </w:rPr>
      </w:pPr>
      <w:r w:rsidRPr="007E2C02">
        <w:rPr>
          <w:rFonts w:asciiTheme="majorHAnsi" w:hAnsiTheme="majorHAnsi" w:cstheme="majorHAnsi"/>
          <w:color w:val="444444"/>
          <w:sz w:val="28"/>
          <w:szCs w:val="28"/>
        </w:rPr>
        <w:t>-Giờ tiếp đến chúng ta tạo ra một Route để gọi view</w:t>
      </w:r>
      <w:r>
        <w:rPr>
          <w:rFonts w:ascii="Open Sans" w:hAnsi="Open Sans"/>
          <w:color w:val="444444"/>
          <w:sz w:val="21"/>
          <w:szCs w:val="21"/>
        </w:rPr>
        <w:t>.</w:t>
      </w:r>
      <w:r>
        <w:rPr>
          <w:rFonts w:ascii="Open Sans" w:hAnsi="Open Sans"/>
          <w:noProof/>
          <w:color w:val="444444"/>
          <w:sz w:val="21"/>
          <w:szCs w:val="21"/>
        </w:rPr>
        <w:drawing>
          <wp:inline distT="0" distB="0" distL="0" distR="0">
            <wp:extent cx="5731510" cy="5137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13715"/>
                    </a:xfrm>
                    <a:prstGeom prst="rect">
                      <a:avLst/>
                    </a:prstGeom>
                  </pic:spPr>
                </pic:pic>
              </a:graphicData>
            </a:graphic>
          </wp:inline>
        </w:drawing>
      </w:r>
    </w:p>
    <w:p w:rsidR="007E2C02" w:rsidRPr="007E2C02" w:rsidRDefault="007E2C02" w:rsidP="007E2C02">
      <w:pPr>
        <w:pStyle w:val="NormalWeb"/>
        <w:shd w:val="clear" w:color="auto" w:fill="FFFFFF"/>
        <w:spacing w:before="0" w:beforeAutospacing="0" w:after="0" w:afterAutospacing="0"/>
        <w:textAlignment w:val="baseline"/>
        <w:rPr>
          <w:rFonts w:asciiTheme="majorHAnsi" w:hAnsiTheme="majorHAnsi" w:cstheme="majorHAnsi"/>
          <w:color w:val="444444"/>
          <w:sz w:val="28"/>
          <w:szCs w:val="28"/>
        </w:rPr>
      </w:pPr>
      <w:r w:rsidRPr="007E2C02">
        <w:rPr>
          <w:rStyle w:val="Strong"/>
          <w:rFonts w:asciiTheme="majorHAnsi" w:hAnsiTheme="majorHAnsi" w:cstheme="majorHAnsi"/>
          <w:color w:val="444444"/>
          <w:sz w:val="28"/>
          <w:szCs w:val="28"/>
          <w:bdr w:val="none" w:sz="0" w:space="0" w:color="auto" w:frame="1"/>
        </w:rPr>
        <w:t>=&gt;Chú thích:</w:t>
      </w:r>
    </w:p>
    <w:p w:rsidR="007E2C02" w:rsidRPr="007E2C02" w:rsidRDefault="007E2C02" w:rsidP="007E2C02">
      <w:pPr>
        <w:pStyle w:val="NormalWeb"/>
        <w:shd w:val="clear" w:color="auto" w:fill="FFFFFF"/>
        <w:spacing w:before="0" w:beforeAutospacing="0" w:after="0" w:afterAutospacing="0"/>
        <w:textAlignment w:val="baseline"/>
        <w:rPr>
          <w:rFonts w:asciiTheme="majorHAnsi" w:hAnsiTheme="majorHAnsi" w:cstheme="majorHAnsi"/>
          <w:color w:val="444444"/>
          <w:sz w:val="28"/>
          <w:szCs w:val="28"/>
        </w:rPr>
      </w:pPr>
      <w:r w:rsidRPr="007E2C02">
        <w:rPr>
          <w:rFonts w:asciiTheme="majorHAnsi" w:hAnsiTheme="majorHAnsi" w:cstheme="majorHAnsi"/>
          <w:color w:val="444444"/>
          <w:sz w:val="28"/>
          <w:szCs w:val="28"/>
        </w:rPr>
        <w:t>-Như ở trên mình có sử dụng các từ khóa lạ như </w:t>
      </w:r>
      <w:r w:rsidRPr="007E2C02">
        <w:rPr>
          <w:rStyle w:val="HTMLCode"/>
          <w:rFonts w:asciiTheme="majorHAnsi" w:hAnsiTheme="majorHAnsi" w:cstheme="majorHAnsi"/>
          <w:color w:val="BB571A"/>
          <w:sz w:val="28"/>
          <w:szCs w:val="28"/>
          <w:bdr w:val="none" w:sz="0" w:space="0" w:color="auto" w:frame="1"/>
          <w:shd w:val="clear" w:color="auto" w:fill="F0F0F0"/>
        </w:rPr>
        <w:t>@yield()</w:t>
      </w:r>
      <w:r w:rsidRPr="007E2C02">
        <w:rPr>
          <w:rFonts w:asciiTheme="majorHAnsi" w:hAnsiTheme="majorHAnsi" w:cstheme="majorHAnsi"/>
          <w:color w:val="444444"/>
          <w:sz w:val="28"/>
          <w:szCs w:val="28"/>
        </w:rPr>
        <w:t>,</w:t>
      </w:r>
      <w:r w:rsidRPr="007E2C02">
        <w:rPr>
          <w:rStyle w:val="HTMLCode"/>
          <w:rFonts w:asciiTheme="majorHAnsi" w:hAnsiTheme="majorHAnsi" w:cstheme="majorHAnsi"/>
          <w:color w:val="BB571A"/>
          <w:sz w:val="28"/>
          <w:szCs w:val="28"/>
          <w:bdr w:val="none" w:sz="0" w:space="0" w:color="auto" w:frame="1"/>
          <w:shd w:val="clear" w:color="auto" w:fill="F0F0F0"/>
        </w:rPr>
        <w:t>@section(),@extends().</w:t>
      </w:r>
    </w:p>
    <w:p w:rsidR="007E2C02" w:rsidRPr="007E2C02" w:rsidRDefault="007E2C02" w:rsidP="007E2C02">
      <w:pPr>
        <w:pStyle w:val="NormalWeb"/>
        <w:shd w:val="clear" w:color="auto" w:fill="FFFFFF"/>
        <w:spacing w:before="0" w:beforeAutospacing="0" w:after="0" w:afterAutospacing="0"/>
        <w:textAlignment w:val="baseline"/>
        <w:rPr>
          <w:rFonts w:asciiTheme="majorHAnsi" w:hAnsiTheme="majorHAnsi" w:cstheme="majorHAnsi"/>
          <w:color w:val="444444"/>
          <w:sz w:val="28"/>
          <w:szCs w:val="28"/>
        </w:rPr>
      </w:pPr>
      <w:r w:rsidRPr="007E2C02">
        <w:rPr>
          <w:rFonts w:asciiTheme="majorHAnsi" w:hAnsiTheme="majorHAnsi" w:cstheme="majorHAnsi"/>
          <w:color w:val="444444"/>
          <w:sz w:val="28"/>
          <w:szCs w:val="28"/>
        </w:rPr>
        <w:t>-</w:t>
      </w:r>
      <w:r w:rsidRPr="007E2C02">
        <w:rPr>
          <w:rStyle w:val="Strong"/>
          <w:rFonts w:asciiTheme="majorHAnsi" w:hAnsiTheme="majorHAnsi" w:cstheme="majorHAnsi"/>
          <w:color w:val="BB571A"/>
          <w:sz w:val="28"/>
          <w:szCs w:val="28"/>
          <w:bdr w:val="none" w:sz="0" w:space="0" w:color="auto" w:frame="1"/>
          <w:shd w:val="clear" w:color="auto" w:fill="F0F0F0"/>
        </w:rPr>
        <w:t>@yield(),@section-@show</w:t>
      </w:r>
      <w:r w:rsidRPr="007E2C02">
        <w:rPr>
          <w:rFonts w:asciiTheme="majorHAnsi" w:hAnsiTheme="majorHAnsi" w:cstheme="majorHAnsi"/>
          <w:color w:val="444444"/>
          <w:sz w:val="28"/>
          <w:szCs w:val="28"/>
        </w:rPr>
        <w:t>: có tác dụng như một biến nó được tạo ra nhằm báo cho blade template  biết vị trí ý sẽ dùng để chèn nội dung cho biến đó.</w:t>
      </w:r>
    </w:p>
    <w:p w:rsidR="007E2C02" w:rsidRPr="007E2C02" w:rsidRDefault="007E2C02" w:rsidP="007E2C02">
      <w:pPr>
        <w:pStyle w:val="NormalWeb"/>
        <w:shd w:val="clear" w:color="auto" w:fill="FFFFFF"/>
        <w:spacing w:before="0" w:beforeAutospacing="0" w:after="0" w:afterAutospacing="0"/>
        <w:textAlignment w:val="baseline"/>
        <w:rPr>
          <w:rFonts w:asciiTheme="majorHAnsi" w:hAnsiTheme="majorHAnsi" w:cstheme="majorHAnsi"/>
          <w:color w:val="444444"/>
          <w:sz w:val="28"/>
          <w:szCs w:val="28"/>
        </w:rPr>
      </w:pPr>
      <w:r w:rsidRPr="007E2C02">
        <w:rPr>
          <w:rFonts w:asciiTheme="majorHAnsi" w:hAnsiTheme="majorHAnsi" w:cstheme="majorHAnsi"/>
          <w:color w:val="444444"/>
          <w:sz w:val="28"/>
          <w:szCs w:val="28"/>
        </w:rPr>
        <w:t>-</w:t>
      </w:r>
      <w:r w:rsidRPr="007E2C02">
        <w:rPr>
          <w:rStyle w:val="HTMLCode"/>
          <w:rFonts w:asciiTheme="majorHAnsi" w:hAnsiTheme="majorHAnsi" w:cstheme="majorHAnsi"/>
          <w:color w:val="BB571A"/>
          <w:sz w:val="28"/>
          <w:szCs w:val="28"/>
          <w:bdr w:val="none" w:sz="0" w:space="0" w:color="auto" w:frame="1"/>
          <w:shd w:val="clear" w:color="auto" w:fill="F0F0F0"/>
        </w:rPr>
        <w:t>@extends()</w:t>
      </w:r>
      <w:r w:rsidRPr="007E2C02">
        <w:rPr>
          <w:rFonts w:asciiTheme="majorHAnsi" w:hAnsiTheme="majorHAnsi" w:cstheme="majorHAnsi"/>
          <w:color w:val="444444"/>
          <w:sz w:val="28"/>
          <w:szCs w:val="28"/>
        </w:rPr>
        <w:t>: Có tác dụng khai báo cho blade template biết là file hiện tại đang kế thừa từ file nào</w:t>
      </w:r>
    </w:p>
    <w:p w:rsidR="007E2C02" w:rsidRPr="007E2C02" w:rsidRDefault="007E2C02" w:rsidP="007E2C02">
      <w:pPr>
        <w:pStyle w:val="NormalWeb"/>
        <w:shd w:val="clear" w:color="auto" w:fill="FFFFFF"/>
        <w:spacing w:before="0" w:beforeAutospacing="0" w:after="0" w:afterAutospacing="0"/>
        <w:textAlignment w:val="baseline"/>
        <w:rPr>
          <w:rFonts w:asciiTheme="majorHAnsi" w:hAnsiTheme="majorHAnsi" w:cstheme="majorHAnsi"/>
          <w:color w:val="444444"/>
          <w:sz w:val="28"/>
          <w:szCs w:val="28"/>
        </w:rPr>
      </w:pPr>
      <w:r w:rsidRPr="007E2C02">
        <w:rPr>
          <w:rFonts w:asciiTheme="majorHAnsi" w:hAnsiTheme="majorHAnsi" w:cstheme="majorHAnsi"/>
          <w:color w:val="444444"/>
          <w:sz w:val="28"/>
          <w:szCs w:val="28"/>
        </w:rPr>
        <w:t>. </w:t>
      </w:r>
      <w:r w:rsidRPr="007E2C02">
        <w:rPr>
          <w:rStyle w:val="Strong"/>
          <w:rFonts w:asciiTheme="majorHAnsi" w:hAnsiTheme="majorHAnsi" w:cstheme="majorHAnsi"/>
          <w:color w:val="444444"/>
          <w:sz w:val="28"/>
          <w:szCs w:val="28"/>
          <w:bdr w:val="none" w:sz="0" w:space="0" w:color="auto" w:frame="1"/>
        </w:rPr>
        <w:t>=&gt;Thực tiễn:</w:t>
      </w:r>
      <w:r w:rsidRPr="007E2C02">
        <w:rPr>
          <w:rFonts w:asciiTheme="majorHAnsi" w:hAnsiTheme="majorHAnsi" w:cstheme="majorHAnsi"/>
          <w:color w:val="444444"/>
          <w:sz w:val="28"/>
          <w:szCs w:val="28"/>
        </w:rPr>
        <w:t> Như ở trong ví dụ trên: Đầu tiên thì mình khởi tạo 2 biến @yeild('title'),@section('content') trong file </w:t>
      </w:r>
      <w:r w:rsidRPr="007E2C02">
        <w:rPr>
          <w:rStyle w:val="Strong"/>
          <w:rFonts w:asciiTheme="majorHAnsi" w:hAnsiTheme="majorHAnsi" w:cstheme="majorHAnsi"/>
          <w:color w:val="444444"/>
          <w:sz w:val="28"/>
          <w:szCs w:val="28"/>
          <w:bdr w:val="none" w:sz="0" w:space="0" w:color="auto" w:frame="1"/>
        </w:rPr>
        <w:t>master.blade.php</w:t>
      </w:r>
      <w:r w:rsidRPr="007E2C02">
        <w:rPr>
          <w:rFonts w:asciiTheme="majorHAnsi" w:hAnsiTheme="majorHAnsi" w:cstheme="majorHAnsi"/>
          <w:color w:val="444444"/>
          <w:sz w:val="28"/>
          <w:szCs w:val="28"/>
        </w:rPr>
        <w:t>, tiếp sau đó mình tạo tiếp file </w:t>
      </w:r>
      <w:r w:rsidRPr="007E2C02">
        <w:rPr>
          <w:rStyle w:val="Strong"/>
          <w:rFonts w:asciiTheme="majorHAnsi" w:hAnsiTheme="majorHAnsi" w:cstheme="majorHAnsi"/>
          <w:color w:val="444444"/>
          <w:sz w:val="28"/>
          <w:szCs w:val="28"/>
          <w:bdr w:val="none" w:sz="0" w:space="0" w:color="auto" w:frame="1"/>
        </w:rPr>
        <w:t>home.blade.php </w:t>
      </w:r>
      <w:r w:rsidRPr="007E2C02">
        <w:rPr>
          <w:rFonts w:asciiTheme="majorHAnsi" w:hAnsiTheme="majorHAnsi" w:cstheme="majorHAnsi"/>
          <w:color w:val="444444"/>
          <w:sz w:val="28"/>
          <w:szCs w:val="28"/>
        </w:rPr>
        <w:t> và dùng @extends('master') để kế thừa tất cả thuộc tính từ file </w:t>
      </w:r>
      <w:r w:rsidRPr="007E2C02">
        <w:rPr>
          <w:rStyle w:val="Strong"/>
          <w:rFonts w:asciiTheme="majorHAnsi" w:hAnsiTheme="majorHAnsi" w:cstheme="majorHAnsi"/>
          <w:color w:val="444444"/>
          <w:sz w:val="28"/>
          <w:szCs w:val="28"/>
          <w:bdr w:val="none" w:sz="0" w:space="0" w:color="auto" w:frame="1"/>
        </w:rPr>
        <w:t>master.blade.php</w:t>
      </w:r>
      <w:r w:rsidRPr="007E2C02">
        <w:rPr>
          <w:rFonts w:asciiTheme="majorHAnsi" w:hAnsiTheme="majorHAnsi" w:cstheme="majorHAnsi"/>
          <w:color w:val="444444"/>
          <w:sz w:val="28"/>
          <w:szCs w:val="28"/>
        </w:rPr>
        <w:t> tiếp đó mình lại khai báo nội dung cho 2 biến ở file </w:t>
      </w:r>
      <w:r w:rsidRPr="007E2C02">
        <w:rPr>
          <w:rStyle w:val="Strong"/>
          <w:rFonts w:asciiTheme="majorHAnsi" w:hAnsiTheme="majorHAnsi" w:cstheme="majorHAnsi"/>
          <w:color w:val="444444"/>
          <w:sz w:val="28"/>
          <w:szCs w:val="28"/>
          <w:bdr w:val="none" w:sz="0" w:space="0" w:color="auto" w:frame="1"/>
        </w:rPr>
        <w:t>master.blade.php</w:t>
      </w:r>
      <w:r w:rsidRPr="007E2C02">
        <w:rPr>
          <w:rFonts w:asciiTheme="majorHAnsi" w:hAnsiTheme="majorHAnsi" w:cstheme="majorHAnsi"/>
          <w:color w:val="444444"/>
          <w:sz w:val="28"/>
          <w:szCs w:val="28"/>
        </w:rPr>
        <w:t> bằng </w:t>
      </w:r>
      <w:r w:rsidRPr="007E2C02">
        <w:rPr>
          <w:rStyle w:val="HTMLCode"/>
          <w:rFonts w:asciiTheme="majorHAnsi" w:hAnsiTheme="majorHAnsi" w:cstheme="majorHAnsi"/>
          <w:color w:val="BB571A"/>
          <w:sz w:val="28"/>
          <w:szCs w:val="28"/>
          <w:bdr w:val="none" w:sz="0" w:space="0" w:color="auto" w:frame="1"/>
          <w:shd w:val="clear" w:color="auto" w:fill="F0F0F0"/>
        </w:rPr>
        <w:t>section('tenbien','noidungngan'),@section('tenbien') noidungdai @endsection</w:t>
      </w:r>
    </w:p>
    <w:p w:rsidR="007E2C02" w:rsidRPr="007E2C02" w:rsidRDefault="007E2C02" w:rsidP="007E2C02">
      <w:pPr>
        <w:pStyle w:val="NormalWeb"/>
        <w:shd w:val="clear" w:color="auto" w:fill="FFFFFF"/>
        <w:spacing w:before="0" w:beforeAutospacing="0" w:after="105" w:afterAutospacing="0"/>
        <w:textAlignment w:val="baseline"/>
        <w:rPr>
          <w:rFonts w:asciiTheme="majorHAnsi" w:hAnsiTheme="majorHAnsi" w:cstheme="majorHAnsi"/>
          <w:color w:val="444444"/>
          <w:sz w:val="28"/>
          <w:szCs w:val="28"/>
        </w:rPr>
      </w:pPr>
      <w:r>
        <w:rPr>
          <w:rFonts w:asciiTheme="majorHAnsi" w:hAnsiTheme="majorHAnsi" w:cstheme="majorHAnsi"/>
          <w:color w:val="444444"/>
          <w:sz w:val="28"/>
          <w:szCs w:val="28"/>
        </w:rPr>
        <w:t>V</w:t>
      </w:r>
      <w:r>
        <w:rPr>
          <w:rFonts w:asciiTheme="majorHAnsi" w:hAnsiTheme="majorHAnsi" w:cstheme="majorHAnsi"/>
          <w:color w:val="444444"/>
          <w:sz w:val="28"/>
          <w:szCs w:val="28"/>
          <w:lang w:val="en-US"/>
        </w:rPr>
        <w:t>D</w:t>
      </w:r>
      <w:r w:rsidRPr="007E2C02">
        <w:rPr>
          <w:rFonts w:asciiTheme="majorHAnsi" w:hAnsiTheme="majorHAnsi" w:cstheme="majorHAnsi"/>
          <w:color w:val="444444"/>
          <w:sz w:val="28"/>
          <w:szCs w:val="28"/>
        </w:rPr>
        <w:t xml:space="preserve"> 2: -Mình sẽ thay đổi code trong file master ở </w:t>
      </w:r>
      <w:r>
        <w:rPr>
          <w:rFonts w:asciiTheme="majorHAnsi" w:hAnsiTheme="majorHAnsi" w:cstheme="majorHAnsi"/>
          <w:color w:val="444444"/>
          <w:sz w:val="28"/>
          <w:szCs w:val="28"/>
          <w:lang w:val="en-US"/>
        </w:rPr>
        <w:t xml:space="preserve"> VD</w:t>
      </w:r>
      <w:r w:rsidRPr="007E2C02">
        <w:rPr>
          <w:rFonts w:asciiTheme="majorHAnsi" w:hAnsiTheme="majorHAnsi" w:cstheme="majorHAnsi"/>
          <w:color w:val="444444"/>
          <w:sz w:val="28"/>
          <w:szCs w:val="28"/>
        </w:rPr>
        <w:t>1 một chút.</w:t>
      </w:r>
      <w:r>
        <w:rPr>
          <w:rFonts w:asciiTheme="majorHAnsi" w:hAnsiTheme="majorHAnsi" w:cstheme="majorHAnsi"/>
          <w:noProof/>
          <w:color w:val="444444"/>
          <w:sz w:val="28"/>
          <w:szCs w:val="28"/>
        </w:rPr>
        <w:drawing>
          <wp:inline distT="0" distB="0" distL="0" distR="0">
            <wp:extent cx="5734050"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75403"/>
                    </a:xfrm>
                    <a:prstGeom prst="rect">
                      <a:avLst/>
                    </a:prstGeom>
                  </pic:spPr>
                </pic:pic>
              </a:graphicData>
            </a:graphic>
          </wp:inline>
        </w:drawing>
      </w:r>
    </w:p>
    <w:p w:rsidR="007E2C02" w:rsidRPr="007E2C02" w:rsidRDefault="007E2C02" w:rsidP="007E2C02">
      <w:pPr>
        <w:pStyle w:val="NormalWeb"/>
        <w:shd w:val="clear" w:color="auto" w:fill="FFFFFF"/>
        <w:spacing w:before="0" w:beforeAutospacing="0" w:after="105" w:afterAutospacing="0"/>
        <w:textAlignment w:val="baseline"/>
        <w:rPr>
          <w:rFonts w:asciiTheme="majorHAnsi" w:hAnsiTheme="majorHAnsi" w:cstheme="majorHAnsi"/>
          <w:color w:val="444444"/>
          <w:sz w:val="28"/>
          <w:szCs w:val="28"/>
        </w:rPr>
      </w:pPr>
      <w:r w:rsidRPr="007E2C02">
        <w:rPr>
          <w:rFonts w:asciiTheme="majorHAnsi" w:hAnsiTheme="majorHAnsi" w:cstheme="majorHAnsi"/>
          <w:color w:val="444444"/>
          <w:sz w:val="28"/>
          <w:szCs w:val="28"/>
        </w:rPr>
        <w:lastRenderedPageBreak/>
        <w:t>Và file home.php</w:t>
      </w:r>
      <w:r>
        <w:rPr>
          <w:rFonts w:asciiTheme="majorHAnsi" w:hAnsiTheme="majorHAnsi" w:cstheme="majorHAnsi"/>
          <w:noProof/>
          <w:color w:val="444444"/>
          <w:sz w:val="28"/>
          <w:szCs w:val="28"/>
        </w:rPr>
        <w:drawing>
          <wp:inline distT="0" distB="0" distL="0" distR="0">
            <wp:extent cx="5731510" cy="13271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327150"/>
                    </a:xfrm>
                    <a:prstGeom prst="rect">
                      <a:avLst/>
                    </a:prstGeom>
                  </pic:spPr>
                </pic:pic>
              </a:graphicData>
            </a:graphic>
          </wp:inline>
        </w:drawing>
      </w:r>
    </w:p>
    <w:p w:rsidR="007E2C02" w:rsidRPr="007E2C02" w:rsidRDefault="007E2C02" w:rsidP="007E2C02">
      <w:pPr>
        <w:pStyle w:val="NormalWeb"/>
        <w:shd w:val="clear" w:color="auto" w:fill="FFFFFF"/>
        <w:spacing w:before="0" w:beforeAutospacing="0" w:after="105" w:afterAutospacing="0"/>
        <w:textAlignment w:val="baseline"/>
        <w:rPr>
          <w:rFonts w:asciiTheme="majorHAnsi" w:hAnsiTheme="majorHAnsi" w:cstheme="majorHAnsi"/>
          <w:color w:val="444444"/>
          <w:sz w:val="28"/>
          <w:szCs w:val="28"/>
        </w:rPr>
      </w:pPr>
      <w:r w:rsidRPr="007E2C02">
        <w:rPr>
          <w:rFonts w:asciiTheme="majorHAnsi" w:hAnsiTheme="majorHAnsi" w:cstheme="majorHAnsi"/>
          <w:color w:val="444444"/>
          <w:sz w:val="28"/>
          <w:szCs w:val="28"/>
        </w:rPr>
        <w:t>Khi chạy lên như ở ví dụ 1 thì các bạn sẽ thấy source code của nó sẽ có dạng.</w:t>
      </w:r>
      <w:r>
        <w:rPr>
          <w:rFonts w:asciiTheme="majorHAnsi" w:hAnsiTheme="majorHAnsi" w:cstheme="majorHAnsi"/>
          <w:noProof/>
          <w:color w:val="444444"/>
          <w:sz w:val="28"/>
          <w:szCs w:val="28"/>
        </w:rPr>
        <w:drawing>
          <wp:inline distT="0" distB="0" distL="0" distR="0">
            <wp:extent cx="5722994" cy="2562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66038"/>
                    </a:xfrm>
                    <a:prstGeom prst="rect">
                      <a:avLst/>
                    </a:prstGeom>
                  </pic:spPr>
                </pic:pic>
              </a:graphicData>
            </a:graphic>
          </wp:inline>
        </w:drawing>
      </w:r>
    </w:p>
    <w:p w:rsidR="007E2C02" w:rsidRPr="007E2C02" w:rsidRDefault="007E2C02" w:rsidP="007E2C02">
      <w:pPr>
        <w:pStyle w:val="NormalWeb"/>
        <w:shd w:val="clear" w:color="auto" w:fill="FFFFFF"/>
        <w:spacing w:before="0" w:beforeAutospacing="0" w:after="0" w:afterAutospacing="0"/>
        <w:textAlignment w:val="baseline"/>
        <w:rPr>
          <w:rFonts w:asciiTheme="majorHAnsi" w:hAnsiTheme="majorHAnsi" w:cstheme="majorHAnsi"/>
          <w:color w:val="444444"/>
          <w:sz w:val="28"/>
          <w:szCs w:val="28"/>
        </w:rPr>
      </w:pPr>
      <w:r w:rsidRPr="007E2C02">
        <w:rPr>
          <w:rFonts w:asciiTheme="majorHAnsi" w:hAnsiTheme="majorHAnsi" w:cstheme="majorHAnsi"/>
          <w:color w:val="444444"/>
          <w:sz w:val="28"/>
          <w:szCs w:val="28"/>
        </w:rPr>
        <w:t>+Ở phần trên mình có sử dụng thêm mới mục đích là muốn khai báo cho</w:t>
      </w:r>
      <w:r w:rsidRPr="007E2C02">
        <w:rPr>
          <w:rStyle w:val="HTMLCode"/>
          <w:rFonts w:asciiTheme="majorHAnsi" w:hAnsiTheme="majorHAnsi" w:cstheme="majorHAnsi"/>
          <w:color w:val="BB571A"/>
          <w:sz w:val="28"/>
          <w:szCs w:val="28"/>
          <w:bdr w:val="none" w:sz="0" w:space="0" w:color="auto" w:frame="1"/>
          <w:shd w:val="clear" w:color="auto" w:fill="F0F0F0"/>
        </w:rPr>
        <w:t> blade template </w:t>
      </w:r>
      <w:r w:rsidRPr="007E2C02">
        <w:rPr>
          <w:rFonts w:asciiTheme="majorHAnsi" w:hAnsiTheme="majorHAnsi" w:cstheme="majorHAnsi"/>
          <w:color w:val="444444"/>
          <w:sz w:val="28"/>
          <w:szCs w:val="28"/>
        </w:rPr>
        <w:t>biết là ở vẫn dữ nguyên lại phần</w:t>
      </w:r>
      <w:r w:rsidRPr="007E2C02">
        <w:rPr>
          <w:rStyle w:val="HTMLCode"/>
          <w:rFonts w:asciiTheme="majorHAnsi" w:hAnsiTheme="majorHAnsi" w:cstheme="majorHAnsi"/>
          <w:color w:val="BB571A"/>
          <w:sz w:val="28"/>
          <w:szCs w:val="28"/>
          <w:bdr w:val="none" w:sz="0" w:space="0" w:color="auto" w:frame="1"/>
          <w:shd w:val="clear" w:color="auto" w:fill="F0F0F0"/>
        </w:rPr>
        <w:t> @section('content') </w:t>
      </w:r>
      <w:r w:rsidRPr="007E2C02">
        <w:rPr>
          <w:rFonts w:asciiTheme="majorHAnsi" w:hAnsiTheme="majorHAnsi" w:cstheme="majorHAnsi"/>
          <w:color w:val="444444"/>
          <w:sz w:val="28"/>
          <w:szCs w:val="28"/>
        </w:rPr>
        <w:t>trong file master và thêm vào sau nó nội dung</w:t>
      </w:r>
      <w:r w:rsidRPr="007E2C02">
        <w:rPr>
          <w:rStyle w:val="HTMLCode"/>
          <w:rFonts w:asciiTheme="majorHAnsi" w:hAnsiTheme="majorHAnsi" w:cstheme="majorHAnsi"/>
          <w:color w:val="BB571A"/>
          <w:sz w:val="28"/>
          <w:szCs w:val="28"/>
          <w:bdr w:val="none" w:sz="0" w:space="0" w:color="auto" w:frame="1"/>
          <w:shd w:val="clear" w:color="auto" w:fill="F0F0F0"/>
        </w:rPr>
        <w:t> @section('content')</w:t>
      </w:r>
      <w:r w:rsidRPr="007E2C02">
        <w:rPr>
          <w:rFonts w:asciiTheme="majorHAnsi" w:hAnsiTheme="majorHAnsi" w:cstheme="majorHAnsi"/>
          <w:color w:val="444444"/>
          <w:sz w:val="28"/>
          <w:szCs w:val="28"/>
        </w:rPr>
        <w:t>ở trong file home.</w:t>
      </w:r>
    </w:p>
    <w:p w:rsidR="007E2C02" w:rsidRDefault="007E2C02" w:rsidP="007E2C02">
      <w:pPr>
        <w:pStyle w:val="NormalWeb"/>
        <w:shd w:val="clear" w:color="auto" w:fill="FFFFFF"/>
        <w:spacing w:before="0" w:beforeAutospacing="0" w:after="0" w:afterAutospacing="0"/>
        <w:textAlignment w:val="baseline"/>
        <w:rPr>
          <w:rFonts w:ascii="Open Sans" w:hAnsi="Open Sans"/>
          <w:color w:val="444444"/>
          <w:sz w:val="21"/>
          <w:szCs w:val="21"/>
        </w:rPr>
      </w:pPr>
      <w:r w:rsidRPr="007E2C02">
        <w:rPr>
          <w:rFonts w:asciiTheme="majorHAnsi" w:hAnsiTheme="majorHAnsi" w:cstheme="majorHAnsi"/>
          <w:color w:val="444444"/>
          <w:sz w:val="28"/>
          <w:szCs w:val="28"/>
        </w:rPr>
        <w:t>-&gt;Chú ý: </w:t>
      </w:r>
      <w:r w:rsidRPr="007E2C02">
        <w:rPr>
          <w:rStyle w:val="HTMLCode"/>
          <w:rFonts w:asciiTheme="majorHAnsi" w:hAnsiTheme="majorHAnsi" w:cstheme="majorHAnsi"/>
          <w:color w:val="BB571A"/>
          <w:sz w:val="28"/>
          <w:szCs w:val="28"/>
          <w:bdr w:val="none" w:sz="0" w:space="0" w:color="auto" w:frame="1"/>
          <w:shd w:val="clear" w:color="auto" w:fill="F0F0F0"/>
        </w:rPr>
        <w:t>@Parent</w:t>
      </w:r>
      <w:r w:rsidRPr="007E2C02">
        <w:rPr>
          <w:rFonts w:asciiTheme="majorHAnsi" w:hAnsiTheme="majorHAnsi" w:cstheme="majorHAnsi"/>
          <w:color w:val="444444"/>
          <w:sz w:val="28"/>
          <w:szCs w:val="28"/>
        </w:rPr>
        <w:t> có thể đặt trước nội dung muốn thêm vào (nếu muốn phần được thêm sẽ ở sau phần khởi tạo) và ngược lại</w:t>
      </w:r>
      <w:r>
        <w:rPr>
          <w:rFonts w:ascii="Open Sans" w:hAnsi="Open Sans"/>
          <w:color w:val="444444"/>
          <w:sz w:val="21"/>
          <w:szCs w:val="21"/>
        </w:rPr>
        <w:t>.</w:t>
      </w:r>
    </w:p>
    <w:p w:rsidR="007E2C02" w:rsidRDefault="007E2C02" w:rsidP="0086242B">
      <w:pPr>
        <w:rPr>
          <w:rFonts w:asciiTheme="majorHAnsi" w:hAnsiTheme="majorHAnsi" w:cstheme="majorHAnsi"/>
          <w:sz w:val="28"/>
          <w:szCs w:val="28"/>
          <w:lang w:val="en-US"/>
        </w:rPr>
      </w:pPr>
    </w:p>
    <w:p w:rsidR="007E2C02" w:rsidRPr="007E2C02" w:rsidRDefault="007E2C02" w:rsidP="007E2C02">
      <w:pPr>
        <w:pStyle w:val="Heading2"/>
        <w:shd w:val="clear" w:color="auto" w:fill="FFFFFF"/>
        <w:spacing w:before="300" w:after="150"/>
        <w:rPr>
          <w:bCs w:val="0"/>
          <w:color w:val="333333"/>
          <w:sz w:val="45"/>
          <w:szCs w:val="45"/>
        </w:rPr>
      </w:pPr>
      <w:r w:rsidRPr="007E2C02">
        <w:rPr>
          <w:bCs w:val="0"/>
          <w:color w:val="333333"/>
          <w:sz w:val="45"/>
          <w:szCs w:val="45"/>
        </w:rPr>
        <w:t>Eloquent ORM trong Laravel</w:t>
      </w:r>
    </w:p>
    <w:p w:rsidR="007E2C02" w:rsidRDefault="007E2C02" w:rsidP="0086242B">
      <w:pPr>
        <w:rPr>
          <w:rFonts w:asciiTheme="majorHAnsi" w:hAnsiTheme="majorHAnsi" w:cstheme="majorHAnsi"/>
          <w:sz w:val="28"/>
          <w:szCs w:val="28"/>
          <w:lang w:val="en-US"/>
        </w:rPr>
      </w:pPr>
    </w:p>
    <w:p w:rsidR="007E2C02" w:rsidRDefault="007E2C02" w:rsidP="0086242B">
      <w:pPr>
        <w:rPr>
          <w:rFonts w:asciiTheme="majorHAnsi" w:hAnsiTheme="majorHAnsi" w:cstheme="majorHAnsi"/>
          <w:color w:val="333333"/>
          <w:sz w:val="28"/>
          <w:szCs w:val="28"/>
          <w:shd w:val="clear" w:color="auto" w:fill="FFFFFF"/>
          <w:lang w:val="en-US"/>
        </w:rPr>
      </w:pPr>
      <w:r w:rsidRPr="007E2C02">
        <w:rPr>
          <w:rFonts w:asciiTheme="majorHAnsi" w:hAnsiTheme="majorHAnsi" w:cstheme="majorHAnsi"/>
          <w:color w:val="333333"/>
          <w:sz w:val="28"/>
          <w:szCs w:val="28"/>
          <w:shd w:val="clear" w:color="auto" w:fill="FFFFFF"/>
        </w:rPr>
        <w:t>Eloquent ORM lầm việc trên cơ sở ActiveRecord trong CSDL của bạn. Mỗi bảng CSDL sẽ được ánh xạ qua “Model”, và model này được sử dụng để tương tác với bảng.</w:t>
      </w:r>
    </w:p>
    <w:p w:rsidR="007E2C02" w:rsidRDefault="007E2C02" w:rsidP="007E2C02">
      <w:pPr>
        <w:pStyle w:val="Heading2"/>
        <w:pBdr>
          <w:bottom w:val="single" w:sz="6" w:space="8" w:color="DDDDDD"/>
        </w:pBdr>
        <w:shd w:val="clear" w:color="auto" w:fill="FFFFFF"/>
        <w:spacing w:before="0" w:line="525" w:lineRule="atLeast"/>
        <w:textAlignment w:val="baseline"/>
        <w:rPr>
          <w:rStyle w:val="Strong"/>
          <w:rFonts w:cstheme="majorHAnsi"/>
          <w:b/>
          <w:bCs/>
          <w:color w:val="auto"/>
          <w:sz w:val="28"/>
          <w:szCs w:val="28"/>
          <w:bdr w:val="none" w:sz="0" w:space="0" w:color="auto" w:frame="1"/>
          <w:lang w:val="en-US"/>
        </w:rPr>
      </w:pPr>
      <w:r w:rsidRPr="007E2C02">
        <w:rPr>
          <w:rStyle w:val="Strong"/>
          <w:rFonts w:cstheme="majorHAnsi"/>
          <w:b/>
          <w:bCs/>
          <w:color w:val="auto"/>
          <w:sz w:val="28"/>
          <w:szCs w:val="28"/>
          <w:bdr w:val="none" w:sz="0" w:space="0" w:color="auto" w:frame="1"/>
        </w:rPr>
        <w:t>1,Cách gọi Model.</w:t>
      </w:r>
    </w:p>
    <w:p w:rsidR="007E2C02" w:rsidRDefault="007E2C02" w:rsidP="007E2C02">
      <w:pPr>
        <w:rPr>
          <w:rFonts w:asciiTheme="majorHAnsi" w:hAnsiTheme="majorHAnsi" w:cstheme="majorHAnsi"/>
          <w:color w:val="444444"/>
          <w:sz w:val="28"/>
          <w:szCs w:val="28"/>
          <w:shd w:val="clear" w:color="auto" w:fill="FFFFFF"/>
          <w:lang w:val="en-US"/>
        </w:rPr>
      </w:pPr>
      <w:r w:rsidRPr="007E2C02">
        <w:rPr>
          <w:rFonts w:asciiTheme="majorHAnsi" w:hAnsiTheme="majorHAnsi" w:cstheme="majorHAnsi"/>
          <w:color w:val="444444"/>
          <w:sz w:val="28"/>
          <w:szCs w:val="28"/>
          <w:shd w:val="clear" w:color="auto" w:fill="FFFFFF"/>
        </w:rPr>
        <w:t>-Để gọi Model trong Controllers thì bắt buộc chúng ta phải gọi namespace của model đó trong Controllers.</w:t>
      </w:r>
    </w:p>
    <w:p w:rsidR="00160C91" w:rsidRDefault="007E2C02" w:rsidP="007E2C02">
      <w:pPr>
        <w:shd w:val="clear" w:color="auto" w:fill="FFFFFF"/>
        <w:spacing w:after="0" w:line="240" w:lineRule="auto"/>
        <w:ind w:left="90"/>
        <w:textAlignment w:val="baseline"/>
        <w:rPr>
          <w:rFonts w:asciiTheme="majorHAnsi" w:eastAsia="Times New Roman" w:hAnsiTheme="majorHAnsi" w:cstheme="majorHAnsi"/>
          <w:b/>
          <w:bCs/>
          <w:color w:val="BB571A"/>
          <w:sz w:val="28"/>
          <w:szCs w:val="28"/>
          <w:bdr w:val="none" w:sz="0" w:space="0" w:color="auto" w:frame="1"/>
          <w:shd w:val="clear" w:color="auto" w:fill="F0F0F0"/>
          <w:lang w:val="en-US" w:eastAsia="vi-VN"/>
        </w:rPr>
      </w:pPr>
      <w:r w:rsidRPr="007E2C02">
        <w:rPr>
          <w:rFonts w:asciiTheme="majorHAnsi" w:eastAsia="Times New Roman" w:hAnsiTheme="majorHAnsi" w:cstheme="majorHAnsi"/>
          <w:color w:val="444444"/>
          <w:sz w:val="28"/>
          <w:szCs w:val="28"/>
          <w:lang w:eastAsia="vi-VN"/>
        </w:rPr>
        <w:lastRenderedPageBreak/>
        <w:t>VD: mình muốn gọi Model </w:t>
      </w:r>
      <w:r w:rsidRPr="007E2C02">
        <w:rPr>
          <w:rFonts w:asciiTheme="majorHAnsi" w:eastAsia="Times New Roman" w:hAnsiTheme="majorHAnsi" w:cstheme="majorHAnsi"/>
          <w:b/>
          <w:bCs/>
          <w:color w:val="BB571A"/>
          <w:sz w:val="28"/>
          <w:szCs w:val="28"/>
          <w:bdr w:val="none" w:sz="0" w:space="0" w:color="auto" w:frame="1"/>
          <w:shd w:val="clear" w:color="auto" w:fill="F0F0F0"/>
          <w:lang w:eastAsia="vi-VN"/>
        </w:rPr>
        <w:t>news</w:t>
      </w:r>
      <w:r w:rsidRPr="007E2C02">
        <w:rPr>
          <w:rFonts w:asciiTheme="majorHAnsi" w:eastAsia="Times New Roman" w:hAnsiTheme="majorHAnsi" w:cstheme="majorHAnsi"/>
          <w:color w:val="444444"/>
          <w:sz w:val="28"/>
          <w:szCs w:val="28"/>
          <w:lang w:eastAsia="vi-VN"/>
        </w:rPr>
        <w:t> trong </w:t>
      </w:r>
      <w:r w:rsidRPr="007E2C02">
        <w:rPr>
          <w:rFonts w:asciiTheme="majorHAnsi" w:eastAsia="Times New Roman" w:hAnsiTheme="majorHAnsi" w:cstheme="majorHAnsi"/>
          <w:b/>
          <w:bCs/>
          <w:color w:val="BB571A"/>
          <w:sz w:val="28"/>
          <w:szCs w:val="28"/>
          <w:bdr w:val="none" w:sz="0" w:space="0" w:color="auto" w:frame="1"/>
          <w:shd w:val="clear" w:color="auto" w:fill="F0F0F0"/>
          <w:lang w:eastAsia="vi-VN"/>
        </w:rPr>
        <w:t>homecontroller</w:t>
      </w:r>
      <w:r w:rsidR="00160C91">
        <w:rPr>
          <w:rFonts w:asciiTheme="majorHAnsi" w:eastAsia="Times New Roman" w:hAnsiTheme="majorHAnsi" w:cstheme="majorHAnsi"/>
          <w:b/>
          <w:bCs/>
          <w:noProof/>
          <w:color w:val="BB571A"/>
          <w:sz w:val="28"/>
          <w:szCs w:val="28"/>
          <w:bdr w:val="none" w:sz="0" w:space="0" w:color="auto" w:frame="1"/>
          <w:shd w:val="clear" w:color="auto" w:fill="F0F0F0"/>
          <w:lang w:eastAsia="vi-VN"/>
        </w:rPr>
        <w:drawing>
          <wp:inline distT="0" distB="0" distL="0" distR="0">
            <wp:extent cx="5731510" cy="11912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191260"/>
                    </a:xfrm>
                    <a:prstGeom prst="rect">
                      <a:avLst/>
                    </a:prstGeom>
                  </pic:spPr>
                </pic:pic>
              </a:graphicData>
            </a:graphic>
          </wp:inline>
        </w:drawing>
      </w:r>
    </w:p>
    <w:p w:rsidR="00160C91" w:rsidRPr="00160C91" w:rsidRDefault="00160C91" w:rsidP="00160C91">
      <w:pPr>
        <w:pStyle w:val="NormalWeb"/>
        <w:shd w:val="clear" w:color="auto" w:fill="FFFFFF"/>
        <w:spacing w:before="0" w:beforeAutospacing="0" w:after="0" w:afterAutospacing="0"/>
        <w:textAlignment w:val="baseline"/>
        <w:rPr>
          <w:rStyle w:val="Strong"/>
          <w:rFonts w:asciiTheme="majorHAnsi" w:hAnsiTheme="majorHAnsi" w:cstheme="majorHAnsi"/>
          <w:color w:val="444444"/>
          <w:sz w:val="28"/>
          <w:szCs w:val="28"/>
          <w:bdr w:val="none" w:sz="0" w:space="0" w:color="auto" w:frame="1"/>
          <w:lang w:val="en-US"/>
        </w:rPr>
      </w:pPr>
      <w:r w:rsidRPr="00160C91">
        <w:rPr>
          <w:rStyle w:val="Strong"/>
          <w:rFonts w:asciiTheme="majorHAnsi" w:hAnsiTheme="majorHAnsi" w:cstheme="majorHAnsi"/>
          <w:color w:val="444444"/>
          <w:sz w:val="28"/>
          <w:szCs w:val="28"/>
          <w:bdr w:val="none" w:sz="0" w:space="0" w:color="auto" w:frame="1"/>
        </w:rPr>
        <w:t>Hoặc</w:t>
      </w:r>
    </w:p>
    <w:p w:rsidR="00160C91" w:rsidRPr="00160C91" w:rsidRDefault="00160C91" w:rsidP="00160C91">
      <w:pPr>
        <w:pStyle w:val="NormalWeb"/>
        <w:shd w:val="clear" w:color="auto" w:fill="FFFFFF"/>
        <w:spacing w:before="0" w:beforeAutospacing="0" w:after="0" w:afterAutospacing="0"/>
        <w:textAlignment w:val="baseline"/>
        <w:rPr>
          <w:rFonts w:ascii="Open Sans" w:hAnsi="Open Sans"/>
          <w:color w:val="444444"/>
          <w:sz w:val="21"/>
          <w:szCs w:val="21"/>
          <w:lang w:val="en-US"/>
        </w:rPr>
      </w:pPr>
      <w:r>
        <w:rPr>
          <w:rFonts w:ascii="Open Sans" w:hAnsi="Open Sans"/>
          <w:noProof/>
          <w:color w:val="444444"/>
          <w:sz w:val="21"/>
          <w:szCs w:val="21"/>
        </w:rPr>
        <w:drawing>
          <wp:inline distT="0" distB="0" distL="0" distR="0">
            <wp:extent cx="5731510" cy="119126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191260"/>
                    </a:xfrm>
                    <a:prstGeom prst="rect">
                      <a:avLst/>
                    </a:prstGeom>
                  </pic:spPr>
                </pic:pic>
              </a:graphicData>
            </a:graphic>
          </wp:inline>
        </w:drawing>
      </w:r>
    </w:p>
    <w:p w:rsidR="00160C91" w:rsidRPr="00160C91" w:rsidRDefault="00160C91" w:rsidP="00160C91">
      <w:pPr>
        <w:pStyle w:val="NormalWeb"/>
        <w:shd w:val="clear" w:color="auto" w:fill="FFFFFF"/>
        <w:spacing w:before="0" w:beforeAutospacing="0" w:after="105" w:afterAutospacing="0"/>
        <w:textAlignment w:val="baseline"/>
        <w:rPr>
          <w:rFonts w:asciiTheme="majorHAnsi" w:hAnsiTheme="majorHAnsi" w:cstheme="majorHAnsi"/>
          <w:color w:val="444444"/>
          <w:sz w:val="28"/>
          <w:szCs w:val="28"/>
        </w:rPr>
      </w:pPr>
      <w:r w:rsidRPr="00160C91">
        <w:rPr>
          <w:rFonts w:asciiTheme="majorHAnsi" w:hAnsiTheme="majorHAnsi" w:cstheme="majorHAnsi"/>
          <w:color w:val="444444"/>
          <w:sz w:val="28"/>
          <w:szCs w:val="28"/>
        </w:rPr>
        <w:t>-Còn nếu muốn gọi model trong Route thì các bạn không cần gọi namespace mà các bạn có thể dùng luôn với cú pháp.</w:t>
      </w:r>
    </w:p>
    <w:p w:rsidR="00160C91" w:rsidRPr="00160C91" w:rsidRDefault="00160C91" w:rsidP="00160C91">
      <w:pPr>
        <w:pStyle w:val="HTMLPreformatted"/>
        <w:shd w:val="clear" w:color="auto" w:fill="F6F6F6"/>
        <w:spacing w:line="360" w:lineRule="atLeast"/>
        <w:textAlignment w:val="baseline"/>
        <w:rPr>
          <w:rFonts w:asciiTheme="majorHAnsi" w:hAnsiTheme="majorHAnsi" w:cstheme="majorHAnsi"/>
          <w:color w:val="444444"/>
          <w:sz w:val="28"/>
          <w:szCs w:val="28"/>
        </w:rPr>
      </w:pPr>
      <w:r w:rsidRPr="00160C91">
        <w:rPr>
          <w:rStyle w:val="HTMLCode"/>
          <w:rFonts w:asciiTheme="majorHAnsi" w:hAnsiTheme="majorHAnsi" w:cstheme="majorHAnsi"/>
          <w:color w:val="C0C5CE"/>
          <w:sz w:val="28"/>
          <w:szCs w:val="28"/>
          <w:bdr w:val="none" w:sz="0" w:space="0" w:color="auto" w:frame="1"/>
          <w:shd w:val="clear" w:color="auto" w:fill="2B303B"/>
        </w:rPr>
        <w:t>App\tenmodel::something;</w:t>
      </w:r>
    </w:p>
    <w:p w:rsidR="00160C91" w:rsidRPr="00160C91" w:rsidRDefault="00160C91" w:rsidP="00160C91">
      <w:pPr>
        <w:pStyle w:val="NormalWeb"/>
        <w:shd w:val="clear" w:color="auto" w:fill="FFFFFF"/>
        <w:spacing w:before="0" w:beforeAutospacing="0" w:after="0" w:afterAutospacing="0"/>
        <w:textAlignment w:val="baseline"/>
        <w:rPr>
          <w:rFonts w:asciiTheme="majorHAnsi" w:hAnsiTheme="majorHAnsi" w:cstheme="majorHAnsi"/>
          <w:color w:val="444444"/>
          <w:sz w:val="28"/>
          <w:szCs w:val="28"/>
        </w:rPr>
      </w:pPr>
      <w:r w:rsidRPr="00160C91">
        <w:rPr>
          <w:rFonts w:asciiTheme="majorHAnsi" w:hAnsiTheme="majorHAnsi" w:cstheme="majorHAnsi"/>
          <w:color w:val="444444"/>
          <w:sz w:val="28"/>
          <w:szCs w:val="28"/>
        </w:rPr>
        <w:t>VD: mình muốn gọi Model </w:t>
      </w:r>
      <w:r w:rsidRPr="00160C91">
        <w:rPr>
          <w:rStyle w:val="HTMLCode"/>
          <w:rFonts w:asciiTheme="majorHAnsi" w:hAnsiTheme="majorHAnsi" w:cstheme="majorHAnsi"/>
          <w:color w:val="BB571A"/>
          <w:sz w:val="28"/>
          <w:szCs w:val="28"/>
          <w:bdr w:val="none" w:sz="0" w:space="0" w:color="auto" w:frame="1"/>
          <w:shd w:val="clear" w:color="auto" w:fill="F0F0F0"/>
        </w:rPr>
        <w:t>news </w:t>
      </w:r>
      <w:r w:rsidRPr="00160C91">
        <w:rPr>
          <w:rFonts w:asciiTheme="majorHAnsi" w:hAnsiTheme="majorHAnsi" w:cstheme="majorHAnsi"/>
          <w:color w:val="444444"/>
          <w:sz w:val="28"/>
          <w:szCs w:val="28"/>
        </w:rPr>
        <w:t>trong route.</w:t>
      </w:r>
    </w:p>
    <w:p w:rsidR="00160C91" w:rsidRPr="00160C91" w:rsidRDefault="00160C91" w:rsidP="00160C91">
      <w:pPr>
        <w:pStyle w:val="HTMLPreformatted"/>
        <w:shd w:val="clear" w:color="auto" w:fill="F6F6F6"/>
        <w:spacing w:line="360" w:lineRule="atLeast"/>
        <w:textAlignment w:val="baseline"/>
        <w:rPr>
          <w:rFonts w:asciiTheme="majorHAnsi" w:hAnsiTheme="majorHAnsi" w:cstheme="majorHAnsi"/>
          <w:color w:val="444444"/>
          <w:sz w:val="28"/>
          <w:szCs w:val="28"/>
        </w:rPr>
      </w:pPr>
      <w:r w:rsidRPr="00160C91">
        <w:rPr>
          <w:rStyle w:val="HTMLCode"/>
          <w:rFonts w:asciiTheme="majorHAnsi" w:hAnsiTheme="majorHAnsi" w:cstheme="majorHAnsi"/>
          <w:color w:val="C0C5CE"/>
          <w:sz w:val="28"/>
          <w:szCs w:val="28"/>
          <w:bdr w:val="none" w:sz="0" w:space="0" w:color="auto" w:frame="1"/>
          <w:shd w:val="clear" w:color="auto" w:fill="2B303B"/>
        </w:rPr>
        <w:t>App\news::all();</w:t>
      </w:r>
    </w:p>
    <w:p w:rsidR="00160C91" w:rsidRPr="00160C91" w:rsidRDefault="00160C91" w:rsidP="00160C91">
      <w:pPr>
        <w:pStyle w:val="Heading2"/>
        <w:pBdr>
          <w:bottom w:val="single" w:sz="6" w:space="8" w:color="DDDDDD"/>
        </w:pBdr>
        <w:shd w:val="clear" w:color="auto" w:fill="FFFFFF"/>
        <w:spacing w:before="0" w:after="150" w:line="525" w:lineRule="atLeast"/>
        <w:textAlignment w:val="baseline"/>
        <w:rPr>
          <w:rFonts w:cstheme="majorHAnsi"/>
          <w:bCs w:val="0"/>
          <w:color w:val="auto"/>
          <w:sz w:val="28"/>
          <w:szCs w:val="28"/>
        </w:rPr>
      </w:pPr>
      <w:r w:rsidRPr="00160C91">
        <w:rPr>
          <w:rFonts w:cstheme="majorHAnsi"/>
          <w:bCs w:val="0"/>
          <w:color w:val="auto"/>
          <w:sz w:val="28"/>
          <w:szCs w:val="28"/>
        </w:rPr>
        <w:t>2, Các câu truy vấn hay dùng trong Eloquent ORM.</w:t>
      </w:r>
    </w:p>
    <w:p w:rsidR="00160C91" w:rsidRPr="00160C91" w:rsidRDefault="00160C91" w:rsidP="00160C91">
      <w:pPr>
        <w:pStyle w:val="NormalWeb"/>
        <w:shd w:val="clear" w:color="auto" w:fill="FFFFFF"/>
        <w:spacing w:before="0" w:beforeAutospacing="0" w:after="0" w:afterAutospacing="0"/>
        <w:textAlignment w:val="baseline"/>
        <w:rPr>
          <w:ins w:id="0" w:author="Unknown"/>
          <w:rFonts w:asciiTheme="majorHAnsi" w:hAnsiTheme="majorHAnsi" w:cstheme="majorHAnsi"/>
          <w:color w:val="000000" w:themeColor="text1"/>
          <w:sz w:val="28"/>
          <w:szCs w:val="28"/>
          <w:lang w:val="en-US"/>
        </w:rPr>
      </w:pPr>
      <w:ins w:id="1" w:author="Unknown">
        <w:r w:rsidRPr="00160C91">
          <w:rPr>
            <w:rFonts w:asciiTheme="majorHAnsi" w:hAnsiTheme="majorHAnsi" w:cstheme="majorHAnsi"/>
            <w:color w:val="000000" w:themeColor="text1"/>
            <w:sz w:val="28"/>
            <w:szCs w:val="28"/>
          </w:rPr>
          <w:t>-</w:t>
        </w:r>
        <w:r w:rsidRPr="00160C91">
          <w:rPr>
            <w:rStyle w:val="Strong"/>
            <w:rFonts w:asciiTheme="majorHAnsi" w:hAnsiTheme="majorHAnsi" w:cstheme="majorHAnsi"/>
            <w:b w:val="0"/>
            <w:color w:val="000000" w:themeColor="text1"/>
            <w:sz w:val="28"/>
            <w:szCs w:val="28"/>
            <w:bdr w:val="none" w:sz="0" w:space="0" w:color="auto" w:frame="1"/>
          </w:rPr>
          <w:t>Chú ý</w:t>
        </w:r>
        <w:r w:rsidRPr="00160C91">
          <w:rPr>
            <w:rFonts w:asciiTheme="majorHAnsi" w:hAnsiTheme="majorHAnsi" w:cstheme="majorHAnsi"/>
            <w:color w:val="000000" w:themeColor="text1"/>
            <w:sz w:val="28"/>
            <w:szCs w:val="28"/>
            <w:bdr w:val="none" w:sz="0" w:space="0" w:color="auto" w:frame="1"/>
          </w:rPr>
          <w:t>: Tất cả các cú pháp dưới đây  lấy </w:t>
        </w:r>
        <w:r w:rsidRPr="00160C91">
          <w:rPr>
            <w:rStyle w:val="HTMLCode"/>
            <w:rFonts w:asciiTheme="majorHAnsi" w:hAnsiTheme="majorHAnsi" w:cstheme="majorHAnsi"/>
            <w:color w:val="000000" w:themeColor="text1"/>
            <w:sz w:val="28"/>
            <w:szCs w:val="28"/>
            <w:bdr w:val="none" w:sz="0" w:space="0" w:color="auto" w:frame="1"/>
            <w:shd w:val="clear" w:color="auto" w:fill="F0F0F0"/>
          </w:rPr>
          <w:t>News model </w:t>
        </w:r>
        <w:r w:rsidRPr="00160C91">
          <w:rPr>
            <w:rFonts w:asciiTheme="majorHAnsi" w:hAnsiTheme="majorHAnsi" w:cstheme="majorHAnsi"/>
            <w:color w:val="000000" w:themeColor="text1"/>
            <w:sz w:val="28"/>
            <w:szCs w:val="28"/>
            <w:bdr w:val="none" w:sz="0" w:space="0" w:color="auto" w:frame="1"/>
          </w:rPr>
          <w:t>Làm mẫu</w:t>
        </w:r>
      </w:ins>
    </w:p>
    <w:p w:rsidR="00160C91" w:rsidRPr="00160C91" w:rsidRDefault="00160C91" w:rsidP="00160C91">
      <w:pPr>
        <w:pStyle w:val="Heading3"/>
        <w:shd w:val="clear" w:color="auto" w:fill="FFFFFF"/>
        <w:spacing w:before="0" w:after="150" w:line="450" w:lineRule="atLeast"/>
        <w:textAlignment w:val="baseline"/>
        <w:rPr>
          <w:ins w:id="2" w:author="Unknown"/>
          <w:rFonts w:cstheme="majorHAnsi"/>
          <w:b w:val="0"/>
          <w:bCs w:val="0"/>
          <w:color w:val="000000" w:themeColor="text1"/>
          <w:sz w:val="28"/>
          <w:szCs w:val="28"/>
        </w:rPr>
      </w:pPr>
      <w:ins w:id="3" w:author="Unknown">
        <w:r w:rsidRPr="00160C91">
          <w:rPr>
            <w:rFonts w:cstheme="majorHAnsi"/>
            <w:b w:val="0"/>
            <w:bCs w:val="0"/>
            <w:color w:val="000000" w:themeColor="text1"/>
            <w:sz w:val="28"/>
            <w:szCs w:val="28"/>
          </w:rPr>
          <w:t>Lấy ra dữ liệu trong bảng.</w:t>
        </w:r>
      </w:ins>
    </w:p>
    <w:p w:rsidR="00160C91" w:rsidRPr="00160C91" w:rsidRDefault="00160C91" w:rsidP="00160C91">
      <w:pPr>
        <w:pStyle w:val="NormalWeb"/>
        <w:shd w:val="clear" w:color="auto" w:fill="FFFFFF"/>
        <w:spacing w:before="0" w:beforeAutospacing="0" w:after="0" w:afterAutospacing="0"/>
        <w:textAlignment w:val="baseline"/>
        <w:rPr>
          <w:ins w:id="4" w:author="Unknown"/>
          <w:rFonts w:asciiTheme="majorHAnsi" w:hAnsiTheme="majorHAnsi" w:cstheme="majorHAnsi"/>
          <w:color w:val="000000" w:themeColor="text1"/>
          <w:sz w:val="28"/>
          <w:szCs w:val="28"/>
        </w:rPr>
      </w:pPr>
      <w:ins w:id="5" w:author="Unknown">
        <w:r w:rsidRPr="00160C91">
          <w:rPr>
            <w:rStyle w:val="Strong"/>
            <w:rFonts w:asciiTheme="majorHAnsi" w:hAnsiTheme="majorHAnsi" w:cstheme="majorHAnsi"/>
            <w:b w:val="0"/>
            <w:color w:val="000000" w:themeColor="text1"/>
            <w:sz w:val="28"/>
            <w:szCs w:val="28"/>
            <w:bdr w:val="none" w:sz="0" w:space="0" w:color="auto" w:frame="1"/>
          </w:rPr>
          <w:t>-Lấy ra tất cả dữ liệu trong bảng.</w:t>
        </w:r>
      </w:ins>
    </w:p>
    <w:p w:rsidR="00160C91" w:rsidRPr="00160C91" w:rsidRDefault="00160C91" w:rsidP="00160C91">
      <w:pPr>
        <w:pStyle w:val="HTMLPreformatted"/>
        <w:shd w:val="clear" w:color="auto" w:fill="F6F6F6"/>
        <w:spacing w:line="360" w:lineRule="atLeast"/>
        <w:textAlignment w:val="baseline"/>
        <w:rPr>
          <w:ins w:id="6" w:author="Unknown"/>
          <w:rFonts w:asciiTheme="majorHAnsi" w:hAnsiTheme="majorHAnsi" w:cstheme="majorHAnsi"/>
          <w:color w:val="444444"/>
          <w:sz w:val="28"/>
          <w:szCs w:val="28"/>
        </w:rPr>
      </w:pPr>
      <w:ins w:id="7" w:author="Unknown">
        <w:r w:rsidRPr="00160C91">
          <w:rPr>
            <w:rStyle w:val="HTMLCode"/>
            <w:rFonts w:asciiTheme="majorHAnsi" w:hAnsiTheme="majorHAnsi" w:cstheme="majorHAnsi"/>
            <w:color w:val="C0C5CE"/>
            <w:sz w:val="28"/>
            <w:szCs w:val="28"/>
            <w:bdr w:val="none" w:sz="0" w:space="0" w:color="auto" w:frame="1"/>
            <w:shd w:val="clear" w:color="auto" w:fill="2B303B"/>
          </w:rPr>
          <w:t>News::all();</w:t>
        </w:r>
      </w:ins>
    </w:p>
    <w:p w:rsidR="00160C91" w:rsidRPr="00160C91" w:rsidRDefault="00160C91" w:rsidP="00160C91">
      <w:pPr>
        <w:pStyle w:val="NormalWeb"/>
        <w:shd w:val="clear" w:color="auto" w:fill="FFFFFF"/>
        <w:spacing w:before="0" w:beforeAutospacing="0" w:after="0" w:afterAutospacing="0"/>
        <w:textAlignment w:val="baseline"/>
        <w:rPr>
          <w:ins w:id="8" w:author="Unknown"/>
          <w:rFonts w:asciiTheme="majorHAnsi" w:hAnsiTheme="majorHAnsi" w:cstheme="majorHAnsi"/>
          <w:color w:val="444444"/>
          <w:sz w:val="28"/>
          <w:szCs w:val="28"/>
        </w:rPr>
      </w:pPr>
      <w:ins w:id="9" w:author="Unknown">
        <w:r w:rsidRPr="00160C91">
          <w:rPr>
            <w:rStyle w:val="Strong"/>
            <w:rFonts w:asciiTheme="majorHAnsi" w:hAnsiTheme="majorHAnsi" w:cstheme="majorHAnsi"/>
            <w:color w:val="444444"/>
            <w:sz w:val="28"/>
            <w:szCs w:val="28"/>
            <w:bdr w:val="none" w:sz="0" w:space="0" w:color="auto" w:frame="1"/>
          </w:rPr>
          <w:t>-Lấy ra một dòng dữ liệu thông qua khóa chính</w:t>
        </w:r>
        <w:r w:rsidRPr="00160C91">
          <w:rPr>
            <w:rFonts w:asciiTheme="majorHAnsi" w:hAnsiTheme="majorHAnsi" w:cstheme="majorHAnsi"/>
            <w:color w:val="444444"/>
            <w:sz w:val="28"/>
            <w:szCs w:val="28"/>
          </w:rPr>
          <w:t>.</w:t>
        </w:r>
      </w:ins>
    </w:p>
    <w:p w:rsidR="00160C91" w:rsidRPr="00160C91" w:rsidRDefault="00160C91" w:rsidP="00160C91">
      <w:pPr>
        <w:pStyle w:val="HTMLPreformatted"/>
        <w:shd w:val="clear" w:color="auto" w:fill="F6F6F6"/>
        <w:spacing w:line="360" w:lineRule="atLeast"/>
        <w:textAlignment w:val="baseline"/>
        <w:rPr>
          <w:ins w:id="10" w:author="Unknown"/>
          <w:rFonts w:asciiTheme="majorHAnsi" w:hAnsiTheme="majorHAnsi" w:cstheme="majorHAnsi"/>
          <w:color w:val="444444"/>
          <w:sz w:val="28"/>
          <w:szCs w:val="28"/>
        </w:rPr>
      </w:pPr>
      <w:ins w:id="11" w:author="Unknown">
        <w:r w:rsidRPr="00160C91">
          <w:rPr>
            <w:rStyle w:val="HTMLCode"/>
            <w:rFonts w:asciiTheme="majorHAnsi" w:hAnsiTheme="majorHAnsi" w:cstheme="majorHAnsi"/>
            <w:color w:val="C0C5CE"/>
            <w:sz w:val="28"/>
            <w:szCs w:val="28"/>
            <w:bdr w:val="none" w:sz="0" w:space="0" w:color="auto" w:frame="1"/>
            <w:shd w:val="clear" w:color="auto" w:fill="2B303B"/>
          </w:rPr>
          <w:t>News::find(</w:t>
        </w:r>
        <w:r w:rsidRPr="00160C91">
          <w:rPr>
            <w:rStyle w:val="hljs-number"/>
            <w:rFonts w:asciiTheme="majorHAnsi" w:hAnsiTheme="majorHAnsi" w:cstheme="majorHAnsi"/>
            <w:color w:val="D08770"/>
            <w:sz w:val="28"/>
            <w:szCs w:val="28"/>
            <w:bdr w:val="none" w:sz="0" w:space="0" w:color="auto" w:frame="1"/>
            <w:shd w:val="clear" w:color="auto" w:fill="2B303B"/>
          </w:rPr>
          <w:t>1</w:t>
        </w:r>
        <w:r w:rsidRPr="00160C91">
          <w:rPr>
            <w:rStyle w:val="HTMLCode"/>
            <w:rFonts w:asciiTheme="majorHAnsi" w:hAnsiTheme="majorHAnsi" w:cstheme="majorHAnsi"/>
            <w:color w:val="C0C5CE"/>
            <w:sz w:val="28"/>
            <w:szCs w:val="28"/>
            <w:bdr w:val="none" w:sz="0" w:space="0" w:color="auto" w:frame="1"/>
            <w:shd w:val="clear" w:color="auto" w:fill="2B303B"/>
          </w:rPr>
          <w:t>);</w:t>
        </w:r>
      </w:ins>
    </w:p>
    <w:p w:rsidR="00160C91" w:rsidRPr="00160C91" w:rsidRDefault="00160C91" w:rsidP="00160C91">
      <w:pPr>
        <w:pStyle w:val="NormalWeb"/>
        <w:shd w:val="clear" w:color="auto" w:fill="FFFFFF"/>
        <w:spacing w:before="0" w:beforeAutospacing="0" w:after="0" w:afterAutospacing="0"/>
        <w:textAlignment w:val="baseline"/>
        <w:rPr>
          <w:ins w:id="12" w:author="Unknown"/>
          <w:rFonts w:asciiTheme="majorHAnsi" w:hAnsiTheme="majorHAnsi" w:cstheme="majorHAnsi"/>
          <w:color w:val="444444"/>
          <w:sz w:val="28"/>
          <w:szCs w:val="28"/>
        </w:rPr>
      </w:pPr>
      <w:ins w:id="13" w:author="Unknown">
        <w:r w:rsidRPr="00160C91">
          <w:rPr>
            <w:rStyle w:val="Strong"/>
            <w:rFonts w:asciiTheme="majorHAnsi" w:hAnsiTheme="majorHAnsi" w:cstheme="majorHAnsi"/>
            <w:color w:val="444444"/>
            <w:sz w:val="28"/>
            <w:szCs w:val="28"/>
            <w:bdr w:val="none" w:sz="0" w:space="0" w:color="auto" w:frame="1"/>
          </w:rPr>
          <w:t>Hoặc</w:t>
        </w:r>
      </w:ins>
    </w:p>
    <w:p w:rsidR="00160C91" w:rsidRPr="00160C91" w:rsidRDefault="00160C91" w:rsidP="00160C91">
      <w:pPr>
        <w:pStyle w:val="HTMLPreformatted"/>
        <w:shd w:val="clear" w:color="auto" w:fill="F6F6F6"/>
        <w:spacing w:line="360" w:lineRule="atLeast"/>
        <w:textAlignment w:val="baseline"/>
        <w:rPr>
          <w:ins w:id="14" w:author="Unknown"/>
          <w:rFonts w:asciiTheme="majorHAnsi" w:hAnsiTheme="majorHAnsi" w:cstheme="majorHAnsi"/>
          <w:color w:val="444444"/>
          <w:sz w:val="28"/>
          <w:szCs w:val="28"/>
        </w:rPr>
      </w:pPr>
      <w:ins w:id="15" w:author="Unknown">
        <w:r w:rsidRPr="00160C91">
          <w:rPr>
            <w:rStyle w:val="HTMLCode"/>
            <w:rFonts w:asciiTheme="majorHAnsi" w:hAnsiTheme="majorHAnsi" w:cstheme="majorHAnsi"/>
            <w:color w:val="C0C5CE"/>
            <w:sz w:val="28"/>
            <w:szCs w:val="28"/>
            <w:bdr w:val="none" w:sz="0" w:space="0" w:color="auto" w:frame="1"/>
            <w:shd w:val="clear" w:color="auto" w:fill="2B303B"/>
          </w:rPr>
          <w:t>News::take(</w:t>
        </w:r>
        <w:r w:rsidRPr="00160C91">
          <w:rPr>
            <w:rStyle w:val="hljs-number"/>
            <w:rFonts w:asciiTheme="majorHAnsi" w:hAnsiTheme="majorHAnsi" w:cstheme="majorHAnsi"/>
            <w:color w:val="D08770"/>
            <w:sz w:val="28"/>
            <w:szCs w:val="28"/>
            <w:bdr w:val="none" w:sz="0" w:space="0" w:color="auto" w:frame="1"/>
            <w:shd w:val="clear" w:color="auto" w:fill="2B303B"/>
          </w:rPr>
          <w:t>1</w:t>
        </w:r>
        <w:r w:rsidRPr="00160C91">
          <w:rPr>
            <w:rStyle w:val="HTMLCode"/>
            <w:rFonts w:asciiTheme="majorHAnsi" w:hAnsiTheme="majorHAnsi" w:cstheme="majorHAnsi"/>
            <w:color w:val="C0C5CE"/>
            <w:sz w:val="28"/>
            <w:szCs w:val="28"/>
            <w:bdr w:val="none" w:sz="0" w:space="0" w:color="auto" w:frame="1"/>
            <w:shd w:val="clear" w:color="auto" w:fill="2B303B"/>
          </w:rPr>
          <w:t>)-&gt;get();</w:t>
        </w:r>
      </w:ins>
    </w:p>
    <w:p w:rsidR="00160C91" w:rsidRPr="00160C91" w:rsidRDefault="00160C91" w:rsidP="00160C91">
      <w:pPr>
        <w:pStyle w:val="NormalWeb"/>
        <w:shd w:val="clear" w:color="auto" w:fill="FFFFFF"/>
        <w:spacing w:before="0" w:beforeAutospacing="0" w:after="0" w:afterAutospacing="0"/>
        <w:textAlignment w:val="baseline"/>
        <w:rPr>
          <w:ins w:id="16" w:author="Unknown"/>
          <w:rFonts w:asciiTheme="majorHAnsi" w:hAnsiTheme="majorHAnsi" w:cstheme="majorHAnsi"/>
          <w:color w:val="444444"/>
          <w:sz w:val="28"/>
          <w:szCs w:val="28"/>
        </w:rPr>
      </w:pPr>
      <w:ins w:id="17" w:author="Unknown">
        <w:r w:rsidRPr="00160C91">
          <w:rPr>
            <w:rStyle w:val="Strong"/>
            <w:rFonts w:asciiTheme="majorHAnsi" w:hAnsiTheme="majorHAnsi" w:cstheme="majorHAnsi"/>
            <w:color w:val="444444"/>
            <w:sz w:val="28"/>
            <w:szCs w:val="28"/>
            <w:bdr w:val="none" w:sz="0" w:space="0" w:color="auto" w:frame="1"/>
          </w:rPr>
          <w:t>-Truy vấn điều kiện.</w:t>
        </w:r>
      </w:ins>
    </w:p>
    <w:p w:rsidR="00160C91" w:rsidRPr="00160C91" w:rsidRDefault="00160C91" w:rsidP="00160C91">
      <w:pPr>
        <w:pStyle w:val="NormalWeb"/>
        <w:shd w:val="clear" w:color="auto" w:fill="FFFFFF"/>
        <w:spacing w:before="0" w:beforeAutospacing="0" w:after="0" w:afterAutospacing="0"/>
        <w:textAlignment w:val="baseline"/>
        <w:rPr>
          <w:ins w:id="18" w:author="Unknown"/>
          <w:rFonts w:asciiTheme="majorHAnsi" w:hAnsiTheme="majorHAnsi" w:cstheme="majorHAnsi"/>
          <w:color w:val="444444"/>
          <w:sz w:val="28"/>
          <w:szCs w:val="28"/>
        </w:rPr>
      </w:pPr>
      <w:ins w:id="19" w:author="Unknown">
        <w:r w:rsidRPr="00160C91">
          <w:rPr>
            <w:rStyle w:val="Strong"/>
            <w:rFonts w:asciiTheme="majorHAnsi" w:hAnsiTheme="majorHAnsi" w:cstheme="majorHAnsi"/>
            <w:color w:val="444444"/>
            <w:sz w:val="28"/>
            <w:szCs w:val="28"/>
            <w:bdr w:val="none" w:sz="0" w:space="0" w:color="auto" w:frame="1"/>
          </w:rPr>
          <w:t>+Bằng:</w:t>
        </w:r>
      </w:ins>
    </w:p>
    <w:p w:rsidR="00160C91" w:rsidRPr="00160C91" w:rsidRDefault="00160C91" w:rsidP="00160C91">
      <w:pPr>
        <w:pStyle w:val="HTMLPreformatted"/>
        <w:shd w:val="clear" w:color="auto" w:fill="F6F6F6"/>
        <w:spacing w:line="360" w:lineRule="atLeast"/>
        <w:textAlignment w:val="baseline"/>
        <w:rPr>
          <w:ins w:id="20" w:author="Unknown"/>
          <w:rFonts w:asciiTheme="majorHAnsi" w:hAnsiTheme="majorHAnsi" w:cstheme="majorHAnsi"/>
          <w:color w:val="444444"/>
          <w:sz w:val="28"/>
          <w:szCs w:val="28"/>
        </w:rPr>
      </w:pPr>
      <w:ins w:id="21" w:author="Unknown">
        <w:r w:rsidRPr="00160C91">
          <w:rPr>
            <w:rStyle w:val="HTMLCode"/>
            <w:rFonts w:asciiTheme="majorHAnsi" w:hAnsiTheme="majorHAnsi" w:cstheme="majorHAnsi"/>
            <w:color w:val="C0C5CE"/>
            <w:sz w:val="28"/>
            <w:szCs w:val="28"/>
            <w:bdr w:val="none" w:sz="0" w:space="0" w:color="auto" w:frame="1"/>
            <w:shd w:val="clear" w:color="auto" w:fill="2B303B"/>
          </w:rPr>
          <w:t>News::where(</w:t>
        </w:r>
        <w:r w:rsidRPr="00160C91">
          <w:rPr>
            <w:rStyle w:val="hljs-string"/>
            <w:rFonts w:asciiTheme="majorHAnsi" w:hAnsiTheme="majorHAnsi" w:cstheme="majorHAnsi"/>
            <w:color w:val="A3BE8C"/>
            <w:sz w:val="28"/>
            <w:szCs w:val="28"/>
            <w:bdr w:val="none" w:sz="0" w:space="0" w:color="auto" w:frame="1"/>
            <w:shd w:val="clear" w:color="auto" w:fill="2B303B"/>
          </w:rPr>
          <w:t>'id'</w:t>
        </w:r>
        <w:r w:rsidRPr="00160C91">
          <w:rPr>
            <w:rStyle w:val="HTMLCode"/>
            <w:rFonts w:asciiTheme="majorHAnsi" w:hAnsiTheme="majorHAnsi" w:cstheme="majorHAnsi"/>
            <w:color w:val="C0C5CE"/>
            <w:sz w:val="28"/>
            <w:szCs w:val="28"/>
            <w:bdr w:val="none" w:sz="0" w:space="0" w:color="auto" w:frame="1"/>
            <w:shd w:val="clear" w:color="auto" w:fill="2B303B"/>
          </w:rPr>
          <w:t>,</w:t>
        </w:r>
        <w:r w:rsidRPr="00160C91">
          <w:rPr>
            <w:rStyle w:val="hljs-number"/>
            <w:rFonts w:asciiTheme="majorHAnsi" w:hAnsiTheme="majorHAnsi" w:cstheme="majorHAnsi"/>
            <w:color w:val="D08770"/>
            <w:sz w:val="28"/>
            <w:szCs w:val="28"/>
            <w:bdr w:val="none" w:sz="0" w:space="0" w:color="auto" w:frame="1"/>
            <w:shd w:val="clear" w:color="auto" w:fill="2B303B"/>
          </w:rPr>
          <w:t>5</w:t>
        </w:r>
        <w:r w:rsidRPr="00160C91">
          <w:rPr>
            <w:rStyle w:val="HTMLCode"/>
            <w:rFonts w:asciiTheme="majorHAnsi" w:hAnsiTheme="majorHAnsi" w:cstheme="majorHAnsi"/>
            <w:color w:val="C0C5CE"/>
            <w:sz w:val="28"/>
            <w:szCs w:val="28"/>
            <w:bdr w:val="none" w:sz="0" w:space="0" w:color="auto" w:frame="1"/>
            <w:shd w:val="clear" w:color="auto" w:fill="2B303B"/>
          </w:rPr>
          <w:t>)-&gt;get();</w:t>
        </w:r>
      </w:ins>
    </w:p>
    <w:p w:rsidR="00160C91" w:rsidRPr="00160C91" w:rsidRDefault="00160C91" w:rsidP="00160C91">
      <w:pPr>
        <w:pStyle w:val="NormalWeb"/>
        <w:shd w:val="clear" w:color="auto" w:fill="FFFFFF"/>
        <w:spacing w:before="0" w:beforeAutospacing="0" w:after="0" w:afterAutospacing="0"/>
        <w:textAlignment w:val="baseline"/>
        <w:rPr>
          <w:ins w:id="22" w:author="Unknown"/>
          <w:rFonts w:asciiTheme="majorHAnsi" w:hAnsiTheme="majorHAnsi" w:cstheme="majorHAnsi"/>
          <w:color w:val="444444"/>
          <w:sz w:val="28"/>
          <w:szCs w:val="28"/>
        </w:rPr>
      </w:pPr>
      <w:ins w:id="23" w:author="Unknown">
        <w:r w:rsidRPr="00160C91">
          <w:rPr>
            <w:rStyle w:val="Strong"/>
            <w:rFonts w:asciiTheme="majorHAnsi" w:hAnsiTheme="majorHAnsi" w:cstheme="majorHAnsi"/>
            <w:color w:val="444444"/>
            <w:sz w:val="28"/>
            <w:szCs w:val="28"/>
            <w:bdr w:val="none" w:sz="0" w:space="0" w:color="auto" w:frame="1"/>
          </w:rPr>
          <w:t>+Lớn hơn, nhỏ hơn,..</w:t>
        </w:r>
        <w:r w:rsidRPr="00160C91">
          <w:rPr>
            <w:rFonts w:asciiTheme="majorHAnsi" w:hAnsiTheme="majorHAnsi" w:cstheme="majorHAnsi"/>
            <w:color w:val="444444"/>
            <w:sz w:val="28"/>
            <w:szCs w:val="28"/>
          </w:rPr>
          <w:t> (giống </w:t>
        </w:r>
        <w:r w:rsidRPr="00160C91">
          <w:rPr>
            <w:rFonts w:asciiTheme="majorHAnsi" w:hAnsiTheme="majorHAnsi" w:cstheme="majorHAnsi"/>
            <w:color w:val="444444"/>
            <w:sz w:val="28"/>
            <w:szCs w:val="28"/>
          </w:rPr>
          <w:fldChar w:fldCharType="begin"/>
        </w:r>
        <w:r w:rsidRPr="00160C91">
          <w:rPr>
            <w:rFonts w:asciiTheme="majorHAnsi" w:hAnsiTheme="majorHAnsi" w:cstheme="majorHAnsi"/>
            <w:color w:val="444444"/>
            <w:sz w:val="28"/>
            <w:szCs w:val="28"/>
          </w:rPr>
          <w:instrText xml:space="preserve"> HYPERLINK "http://toidicode.com/query-builder-trong-laravel-11.html" \l "load-h3-2" </w:instrText>
        </w:r>
        <w:r w:rsidRPr="00160C91">
          <w:rPr>
            <w:rFonts w:asciiTheme="majorHAnsi" w:hAnsiTheme="majorHAnsi" w:cstheme="majorHAnsi"/>
            <w:color w:val="444444"/>
            <w:sz w:val="28"/>
            <w:szCs w:val="28"/>
          </w:rPr>
          <w:fldChar w:fldCharType="separate"/>
        </w:r>
        <w:r w:rsidRPr="00160C91">
          <w:rPr>
            <w:rStyle w:val="Hyperlink"/>
            <w:rFonts w:asciiTheme="majorHAnsi" w:hAnsiTheme="majorHAnsi" w:cstheme="majorHAnsi"/>
            <w:color w:val="F09217"/>
            <w:sz w:val="28"/>
            <w:szCs w:val="28"/>
            <w:bdr w:val="none" w:sz="0" w:space="0" w:color="auto" w:frame="1"/>
          </w:rPr>
          <w:t>Query Buider</w:t>
        </w:r>
        <w:r w:rsidRPr="00160C91">
          <w:rPr>
            <w:rFonts w:asciiTheme="majorHAnsi" w:hAnsiTheme="majorHAnsi" w:cstheme="majorHAnsi"/>
            <w:color w:val="444444"/>
            <w:sz w:val="28"/>
            <w:szCs w:val="28"/>
          </w:rPr>
          <w:fldChar w:fldCharType="end"/>
        </w:r>
        <w:r w:rsidRPr="00160C91">
          <w:rPr>
            <w:rFonts w:asciiTheme="majorHAnsi" w:hAnsiTheme="majorHAnsi" w:cstheme="majorHAnsi"/>
            <w:color w:val="444444"/>
            <w:sz w:val="28"/>
            <w:szCs w:val="28"/>
          </w:rPr>
          <w:t>)</w:t>
        </w:r>
      </w:ins>
    </w:p>
    <w:p w:rsidR="00160C91" w:rsidRPr="00160C91" w:rsidRDefault="00160C91" w:rsidP="00160C91">
      <w:pPr>
        <w:pStyle w:val="NormalWeb"/>
        <w:shd w:val="clear" w:color="auto" w:fill="FFFFFF"/>
        <w:spacing w:before="0" w:beforeAutospacing="0" w:after="0" w:afterAutospacing="0"/>
        <w:textAlignment w:val="baseline"/>
        <w:rPr>
          <w:ins w:id="24" w:author="Unknown"/>
          <w:rFonts w:asciiTheme="majorHAnsi" w:hAnsiTheme="majorHAnsi" w:cstheme="majorHAnsi"/>
          <w:color w:val="444444"/>
          <w:sz w:val="28"/>
          <w:szCs w:val="28"/>
        </w:rPr>
      </w:pPr>
      <w:ins w:id="25" w:author="Unknown">
        <w:r w:rsidRPr="00160C91">
          <w:rPr>
            <w:rStyle w:val="Strong"/>
            <w:rFonts w:asciiTheme="majorHAnsi" w:hAnsiTheme="majorHAnsi" w:cstheme="majorHAnsi"/>
            <w:color w:val="444444"/>
            <w:sz w:val="28"/>
            <w:szCs w:val="28"/>
            <w:bdr w:val="none" w:sz="0" w:space="0" w:color="auto" w:frame="1"/>
          </w:rPr>
          <w:t>-Chọn cột dữ liệu.</w:t>
        </w:r>
      </w:ins>
    </w:p>
    <w:p w:rsidR="00160C91" w:rsidRPr="00160C91" w:rsidRDefault="00160C91" w:rsidP="00160C91">
      <w:pPr>
        <w:pStyle w:val="HTMLPreformatted"/>
        <w:shd w:val="clear" w:color="auto" w:fill="F6F6F6"/>
        <w:spacing w:line="360" w:lineRule="atLeast"/>
        <w:textAlignment w:val="baseline"/>
        <w:rPr>
          <w:ins w:id="26" w:author="Unknown"/>
          <w:rFonts w:asciiTheme="majorHAnsi" w:hAnsiTheme="majorHAnsi" w:cstheme="majorHAnsi"/>
          <w:color w:val="444444"/>
          <w:sz w:val="28"/>
          <w:szCs w:val="28"/>
        </w:rPr>
      </w:pPr>
      <w:ins w:id="27" w:author="Unknown">
        <w:r w:rsidRPr="00160C91">
          <w:rPr>
            <w:rStyle w:val="HTMLCode"/>
            <w:rFonts w:asciiTheme="majorHAnsi" w:hAnsiTheme="majorHAnsi" w:cstheme="majorHAnsi"/>
            <w:color w:val="C0C5CE"/>
            <w:sz w:val="28"/>
            <w:szCs w:val="28"/>
            <w:bdr w:val="none" w:sz="0" w:space="0" w:color="auto" w:frame="1"/>
            <w:shd w:val="clear" w:color="auto" w:fill="2B303B"/>
          </w:rPr>
          <w:t>News::select(</w:t>
        </w:r>
        <w:r w:rsidRPr="00160C91">
          <w:rPr>
            <w:rStyle w:val="hljs-string"/>
            <w:rFonts w:asciiTheme="majorHAnsi" w:hAnsiTheme="majorHAnsi" w:cstheme="majorHAnsi"/>
            <w:color w:val="A3BE8C"/>
            <w:sz w:val="28"/>
            <w:szCs w:val="28"/>
            <w:bdr w:val="none" w:sz="0" w:space="0" w:color="auto" w:frame="1"/>
            <w:shd w:val="clear" w:color="auto" w:fill="2B303B"/>
          </w:rPr>
          <w:t>'id'</w:t>
        </w:r>
        <w:r w:rsidRPr="00160C91">
          <w:rPr>
            <w:rStyle w:val="HTMLCode"/>
            <w:rFonts w:asciiTheme="majorHAnsi" w:hAnsiTheme="majorHAnsi" w:cstheme="majorHAnsi"/>
            <w:color w:val="C0C5CE"/>
            <w:sz w:val="28"/>
            <w:szCs w:val="28"/>
            <w:bdr w:val="none" w:sz="0" w:space="0" w:color="auto" w:frame="1"/>
            <w:shd w:val="clear" w:color="auto" w:fill="2B303B"/>
          </w:rPr>
          <w:t>,</w:t>
        </w:r>
        <w:r w:rsidRPr="00160C91">
          <w:rPr>
            <w:rStyle w:val="hljs-string"/>
            <w:rFonts w:asciiTheme="majorHAnsi" w:hAnsiTheme="majorHAnsi" w:cstheme="majorHAnsi"/>
            <w:color w:val="A3BE8C"/>
            <w:sz w:val="28"/>
            <w:szCs w:val="28"/>
            <w:bdr w:val="none" w:sz="0" w:space="0" w:color="auto" w:frame="1"/>
            <w:shd w:val="clear" w:color="auto" w:fill="2B303B"/>
          </w:rPr>
          <w:t>'title'</w:t>
        </w:r>
        <w:r w:rsidRPr="00160C91">
          <w:rPr>
            <w:rStyle w:val="HTMLCode"/>
            <w:rFonts w:asciiTheme="majorHAnsi" w:hAnsiTheme="majorHAnsi" w:cstheme="majorHAnsi"/>
            <w:color w:val="C0C5CE"/>
            <w:sz w:val="28"/>
            <w:szCs w:val="28"/>
            <w:bdr w:val="none" w:sz="0" w:space="0" w:color="auto" w:frame="1"/>
            <w:shd w:val="clear" w:color="auto" w:fill="2B303B"/>
          </w:rPr>
          <w:t>)-&gt;get();</w:t>
        </w:r>
      </w:ins>
    </w:p>
    <w:p w:rsidR="00160C91" w:rsidRPr="00160C91" w:rsidRDefault="00160C91" w:rsidP="00160C91">
      <w:pPr>
        <w:pStyle w:val="NormalWeb"/>
        <w:shd w:val="clear" w:color="auto" w:fill="FFFFFF"/>
        <w:spacing w:before="0" w:beforeAutospacing="0" w:after="0" w:afterAutospacing="0"/>
        <w:textAlignment w:val="baseline"/>
        <w:rPr>
          <w:ins w:id="28" w:author="Unknown"/>
          <w:rFonts w:asciiTheme="majorHAnsi" w:hAnsiTheme="majorHAnsi" w:cstheme="majorHAnsi"/>
          <w:color w:val="444444"/>
          <w:sz w:val="28"/>
          <w:szCs w:val="28"/>
        </w:rPr>
      </w:pPr>
      <w:ins w:id="29" w:author="Unknown">
        <w:r w:rsidRPr="00160C91">
          <w:rPr>
            <w:rStyle w:val="Strong"/>
            <w:rFonts w:asciiTheme="majorHAnsi" w:hAnsiTheme="majorHAnsi" w:cstheme="majorHAnsi"/>
            <w:color w:val="444444"/>
            <w:sz w:val="28"/>
            <w:szCs w:val="28"/>
            <w:bdr w:val="none" w:sz="0" w:space="0" w:color="auto" w:frame="1"/>
          </w:rPr>
          <w:t>-Đếm dữ liệu.</w:t>
        </w:r>
      </w:ins>
    </w:p>
    <w:p w:rsidR="00160C91" w:rsidRPr="00160C91" w:rsidRDefault="00160C91" w:rsidP="00160C91">
      <w:pPr>
        <w:pStyle w:val="HTMLPreformatted"/>
        <w:shd w:val="clear" w:color="auto" w:fill="F6F6F6"/>
        <w:spacing w:line="360" w:lineRule="atLeast"/>
        <w:textAlignment w:val="baseline"/>
        <w:rPr>
          <w:ins w:id="30" w:author="Unknown"/>
          <w:rFonts w:asciiTheme="majorHAnsi" w:hAnsiTheme="majorHAnsi" w:cstheme="majorHAnsi"/>
          <w:color w:val="444444"/>
          <w:sz w:val="28"/>
          <w:szCs w:val="28"/>
        </w:rPr>
      </w:pPr>
      <w:ins w:id="31" w:author="Unknown">
        <w:r w:rsidRPr="00160C91">
          <w:rPr>
            <w:rStyle w:val="HTMLCode"/>
            <w:rFonts w:asciiTheme="majorHAnsi" w:hAnsiTheme="majorHAnsi" w:cstheme="majorHAnsi"/>
            <w:color w:val="C0C5CE"/>
            <w:sz w:val="28"/>
            <w:szCs w:val="28"/>
            <w:bdr w:val="none" w:sz="0" w:space="0" w:color="auto" w:frame="1"/>
            <w:shd w:val="clear" w:color="auto" w:fill="2B303B"/>
          </w:rPr>
          <w:t>News::all()-&gt;count();</w:t>
        </w:r>
      </w:ins>
    </w:p>
    <w:p w:rsidR="00160C91" w:rsidRDefault="00160C91" w:rsidP="00160C91">
      <w:pPr>
        <w:pStyle w:val="Heading3"/>
        <w:shd w:val="clear" w:color="auto" w:fill="FFFFFF"/>
        <w:spacing w:before="0" w:after="150" w:line="450" w:lineRule="atLeast"/>
        <w:textAlignment w:val="baseline"/>
        <w:rPr>
          <w:ins w:id="32" w:author="Unknown"/>
          <w:rFonts w:ascii="Roboto Slab" w:hAnsi="Roboto Slab"/>
          <w:b w:val="0"/>
          <w:bCs w:val="0"/>
          <w:color w:val="125692"/>
          <w:sz w:val="30"/>
          <w:szCs w:val="30"/>
        </w:rPr>
      </w:pPr>
      <w:ins w:id="33" w:author="Unknown">
        <w:r w:rsidRPr="00160C91">
          <w:rPr>
            <w:rFonts w:cstheme="majorHAnsi"/>
            <w:b w:val="0"/>
            <w:bCs w:val="0"/>
            <w:color w:val="125692"/>
            <w:sz w:val="28"/>
            <w:szCs w:val="28"/>
          </w:rPr>
          <w:lastRenderedPageBreak/>
          <w:t>Thêm dữ liệu.</w:t>
        </w:r>
      </w:ins>
      <w:r>
        <w:rPr>
          <w:rFonts w:ascii="Roboto Slab" w:hAnsi="Roboto Slab"/>
          <w:b w:val="0"/>
          <w:bCs w:val="0"/>
          <w:noProof/>
          <w:color w:val="125692"/>
          <w:sz w:val="30"/>
          <w:szCs w:val="30"/>
          <w:lang w:eastAsia="vi-VN"/>
        </w:rPr>
        <w:drawing>
          <wp:inline distT="0" distB="0" distL="0" distR="0">
            <wp:extent cx="5731510" cy="10096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009650"/>
                    </a:xfrm>
                    <a:prstGeom prst="rect">
                      <a:avLst/>
                    </a:prstGeom>
                  </pic:spPr>
                </pic:pic>
              </a:graphicData>
            </a:graphic>
          </wp:inline>
        </w:drawing>
      </w:r>
    </w:p>
    <w:p w:rsidR="00160C91" w:rsidRPr="00160C91" w:rsidRDefault="00160C91" w:rsidP="00160C91">
      <w:pPr>
        <w:pStyle w:val="NormalWeb"/>
        <w:shd w:val="clear" w:color="auto" w:fill="FFFFFF"/>
        <w:spacing w:before="0" w:beforeAutospacing="0" w:after="105" w:afterAutospacing="0"/>
        <w:textAlignment w:val="baseline"/>
        <w:rPr>
          <w:ins w:id="34" w:author="Unknown"/>
          <w:rFonts w:asciiTheme="majorHAnsi" w:hAnsiTheme="majorHAnsi" w:cstheme="majorHAnsi"/>
          <w:color w:val="444444"/>
          <w:sz w:val="28"/>
          <w:szCs w:val="28"/>
        </w:rPr>
      </w:pPr>
      <w:ins w:id="35" w:author="Unknown">
        <w:r w:rsidRPr="00160C91">
          <w:rPr>
            <w:rFonts w:asciiTheme="majorHAnsi" w:hAnsiTheme="majorHAnsi" w:cstheme="majorHAnsi"/>
            <w:color w:val="444444"/>
            <w:sz w:val="28"/>
            <w:szCs w:val="28"/>
          </w:rPr>
          <w:t>-Ở trên mình đã thêm vào cột title nội dung là 'tin tức 1' và cột categoryId là 1.</w:t>
        </w:r>
      </w:ins>
    </w:p>
    <w:p w:rsidR="00160C91" w:rsidRPr="00160C91" w:rsidRDefault="00160C91" w:rsidP="00160C91">
      <w:pPr>
        <w:pStyle w:val="Heading3"/>
        <w:shd w:val="clear" w:color="auto" w:fill="FFFFFF"/>
        <w:spacing w:before="0" w:after="150" w:line="450" w:lineRule="atLeast"/>
        <w:textAlignment w:val="baseline"/>
        <w:rPr>
          <w:ins w:id="36" w:author="Unknown"/>
          <w:rFonts w:cstheme="majorHAnsi"/>
          <w:b w:val="0"/>
          <w:bCs w:val="0"/>
          <w:color w:val="125692"/>
          <w:sz w:val="28"/>
          <w:szCs w:val="28"/>
        </w:rPr>
      </w:pPr>
      <w:ins w:id="37" w:author="Unknown">
        <w:r w:rsidRPr="00160C91">
          <w:rPr>
            <w:rFonts w:cstheme="majorHAnsi"/>
            <w:b w:val="0"/>
            <w:bCs w:val="0"/>
            <w:color w:val="125692"/>
            <w:sz w:val="28"/>
            <w:szCs w:val="28"/>
          </w:rPr>
          <w:t>Sửa dữ liệu.</w:t>
        </w:r>
      </w:ins>
    </w:p>
    <w:p w:rsidR="00160C91" w:rsidRDefault="00160C91" w:rsidP="00160C91">
      <w:pPr>
        <w:pStyle w:val="NormalWeb"/>
        <w:shd w:val="clear" w:color="auto" w:fill="FFFFFF"/>
        <w:spacing w:before="0" w:beforeAutospacing="0" w:after="0" w:afterAutospacing="0"/>
        <w:textAlignment w:val="baseline"/>
        <w:rPr>
          <w:rFonts w:ascii="Open Sans" w:hAnsi="Open Sans"/>
          <w:color w:val="444444"/>
          <w:sz w:val="21"/>
          <w:szCs w:val="21"/>
          <w:lang w:val="en-US"/>
        </w:rPr>
      </w:pPr>
      <w:ins w:id="38" w:author="Unknown">
        <w:r w:rsidRPr="00160C91">
          <w:rPr>
            <w:rFonts w:asciiTheme="majorHAnsi" w:hAnsiTheme="majorHAnsi" w:cstheme="majorHAnsi"/>
            <w:color w:val="444444"/>
            <w:sz w:val="28"/>
            <w:szCs w:val="28"/>
          </w:rPr>
          <w:t>-Ví Dụ mình muốn sửa tiêu đề của bảng </w:t>
        </w:r>
        <w:r w:rsidRPr="00160C91">
          <w:rPr>
            <w:rStyle w:val="HTMLCode"/>
            <w:rFonts w:asciiTheme="majorHAnsi" w:hAnsiTheme="majorHAnsi" w:cstheme="majorHAnsi"/>
            <w:color w:val="BB571A"/>
            <w:sz w:val="28"/>
            <w:szCs w:val="28"/>
            <w:bdr w:val="none" w:sz="0" w:space="0" w:color="auto" w:frame="1"/>
            <w:shd w:val="clear" w:color="auto" w:fill="F0F0F0"/>
          </w:rPr>
          <w:t>news</w:t>
        </w:r>
        <w:r w:rsidRPr="00160C91">
          <w:rPr>
            <w:rFonts w:asciiTheme="majorHAnsi" w:hAnsiTheme="majorHAnsi" w:cstheme="majorHAnsi"/>
            <w:color w:val="444444"/>
            <w:sz w:val="28"/>
            <w:szCs w:val="28"/>
          </w:rPr>
          <w:t> có id =1</w:t>
        </w:r>
        <w:r>
          <w:rPr>
            <w:rFonts w:ascii="Open Sans" w:hAnsi="Open Sans"/>
            <w:color w:val="444444"/>
            <w:sz w:val="21"/>
            <w:szCs w:val="21"/>
          </w:rPr>
          <w:t>.</w:t>
        </w:r>
      </w:ins>
    </w:p>
    <w:p w:rsidR="00160C91" w:rsidRPr="00160C91" w:rsidRDefault="00160C91" w:rsidP="00160C91">
      <w:pPr>
        <w:pStyle w:val="NormalWeb"/>
        <w:shd w:val="clear" w:color="auto" w:fill="FFFFFF"/>
        <w:spacing w:before="0" w:beforeAutospacing="0" w:after="0" w:afterAutospacing="0"/>
        <w:textAlignment w:val="baseline"/>
        <w:rPr>
          <w:ins w:id="39" w:author="Unknown"/>
          <w:rFonts w:ascii="Open Sans" w:hAnsi="Open Sans"/>
          <w:color w:val="444444"/>
          <w:sz w:val="21"/>
          <w:szCs w:val="21"/>
          <w:lang w:val="en-US"/>
        </w:rPr>
      </w:pPr>
      <w:r>
        <w:rPr>
          <w:rFonts w:ascii="Open Sans" w:hAnsi="Open Sans"/>
          <w:noProof/>
          <w:color w:val="444444"/>
          <w:sz w:val="21"/>
          <w:szCs w:val="21"/>
        </w:rPr>
        <w:drawing>
          <wp:inline distT="0" distB="0" distL="0" distR="0">
            <wp:extent cx="5682403" cy="6381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643690"/>
                    </a:xfrm>
                    <a:prstGeom prst="rect">
                      <a:avLst/>
                    </a:prstGeom>
                  </pic:spPr>
                </pic:pic>
              </a:graphicData>
            </a:graphic>
          </wp:inline>
        </w:drawing>
      </w:r>
    </w:p>
    <w:p w:rsidR="00160C91" w:rsidRPr="00160C91" w:rsidRDefault="00160C91" w:rsidP="00160C91">
      <w:pPr>
        <w:pStyle w:val="NormalWeb"/>
        <w:shd w:val="clear" w:color="auto" w:fill="FFFFFF"/>
        <w:spacing w:before="0" w:beforeAutospacing="0" w:after="0" w:afterAutospacing="0"/>
        <w:textAlignment w:val="baseline"/>
        <w:rPr>
          <w:ins w:id="40" w:author="Unknown"/>
          <w:rFonts w:asciiTheme="majorHAnsi" w:hAnsiTheme="majorHAnsi" w:cstheme="majorHAnsi"/>
          <w:color w:val="444444"/>
          <w:sz w:val="28"/>
          <w:szCs w:val="28"/>
        </w:rPr>
      </w:pPr>
      <w:ins w:id="41" w:author="Unknown">
        <w:r w:rsidRPr="00160C91">
          <w:rPr>
            <w:rStyle w:val="Strong"/>
            <w:rFonts w:asciiTheme="majorHAnsi" w:hAnsiTheme="majorHAnsi" w:cstheme="majorHAnsi"/>
            <w:color w:val="444444"/>
            <w:sz w:val="28"/>
            <w:szCs w:val="28"/>
            <w:bdr w:val="none" w:sz="0" w:space="0" w:color="auto" w:frame="1"/>
          </w:rPr>
          <w:t>Hoặc</w:t>
        </w:r>
      </w:ins>
    </w:p>
    <w:p w:rsidR="00160C91" w:rsidRDefault="00160C91" w:rsidP="00160C91">
      <w:pPr>
        <w:pStyle w:val="HTMLPreformatted"/>
        <w:shd w:val="clear" w:color="auto" w:fill="F6F6F6"/>
        <w:spacing w:line="360" w:lineRule="atLeast"/>
        <w:textAlignment w:val="baseline"/>
        <w:rPr>
          <w:ins w:id="42" w:author="Unknown"/>
          <w:rFonts w:ascii="Courier" w:hAnsi="Courier"/>
          <w:color w:val="444444"/>
          <w:sz w:val="21"/>
          <w:szCs w:val="21"/>
        </w:rPr>
      </w:pPr>
      <w:ins w:id="43" w:author="Unknown">
        <w:r>
          <w:rPr>
            <w:rStyle w:val="HTMLCode"/>
            <w:rFonts w:ascii="Consolas" w:hAnsi="Consolas" w:cs="Consolas"/>
            <w:color w:val="C0C5CE"/>
            <w:sz w:val="23"/>
            <w:szCs w:val="23"/>
            <w:bdr w:val="none" w:sz="0" w:space="0" w:color="auto" w:frame="1"/>
            <w:shd w:val="clear" w:color="auto" w:fill="2B303B"/>
          </w:rPr>
          <w:t>News::where(</w:t>
        </w:r>
        <w:r>
          <w:rPr>
            <w:rStyle w:val="hljs-string"/>
            <w:rFonts w:ascii="Consolas" w:hAnsi="Consolas" w:cs="Consolas"/>
            <w:color w:val="A3BE8C"/>
            <w:sz w:val="23"/>
            <w:szCs w:val="23"/>
            <w:bdr w:val="none" w:sz="0" w:space="0" w:color="auto" w:frame="1"/>
            <w:shd w:val="clear" w:color="auto" w:fill="2B303B"/>
          </w:rPr>
          <w:t>'id'</w:t>
        </w:r>
        <w:r>
          <w:rPr>
            <w:rStyle w:val="HTMLCode"/>
            <w:rFonts w:ascii="Consolas" w:hAnsi="Consolas" w:cs="Consolas"/>
            <w:color w:val="C0C5CE"/>
            <w:sz w:val="23"/>
            <w:szCs w:val="23"/>
            <w:bdr w:val="none" w:sz="0" w:space="0" w:color="auto" w:frame="1"/>
            <w:shd w:val="clear" w:color="auto" w:fill="2B303B"/>
          </w:rPr>
          <w:t>,</w:t>
        </w:r>
        <w:r>
          <w:rPr>
            <w:rStyle w:val="hljs-number"/>
            <w:rFonts w:ascii="Consolas" w:hAnsi="Consolas" w:cs="Consolas"/>
            <w:color w:val="D08770"/>
            <w:sz w:val="23"/>
            <w:szCs w:val="23"/>
            <w:bdr w:val="none" w:sz="0" w:space="0" w:color="auto" w:frame="1"/>
            <w:shd w:val="clear" w:color="auto" w:fill="2B303B"/>
          </w:rPr>
          <w:t>1</w:t>
        </w:r>
        <w:r>
          <w:rPr>
            <w:rStyle w:val="HTMLCode"/>
            <w:rFonts w:ascii="Consolas" w:hAnsi="Consolas" w:cs="Consolas"/>
            <w:color w:val="C0C5CE"/>
            <w:sz w:val="23"/>
            <w:szCs w:val="23"/>
            <w:bdr w:val="none" w:sz="0" w:space="0" w:color="auto" w:frame="1"/>
            <w:shd w:val="clear" w:color="auto" w:fill="2B303B"/>
          </w:rPr>
          <w:t>)-&gt;update([</w:t>
        </w:r>
        <w:r>
          <w:rPr>
            <w:rStyle w:val="hljs-string"/>
            <w:rFonts w:ascii="Consolas" w:hAnsi="Consolas" w:cs="Consolas"/>
            <w:color w:val="A3BE8C"/>
            <w:sz w:val="23"/>
            <w:szCs w:val="23"/>
            <w:bdr w:val="none" w:sz="0" w:space="0" w:color="auto" w:frame="1"/>
            <w:shd w:val="clear" w:color="auto" w:fill="2B303B"/>
          </w:rPr>
          <w:t>'title'</w:t>
        </w:r>
        <w:r>
          <w:rPr>
            <w:rStyle w:val="HTMLCode"/>
            <w:rFonts w:ascii="Consolas" w:hAnsi="Consolas" w:cs="Consolas"/>
            <w:color w:val="C0C5CE"/>
            <w:sz w:val="23"/>
            <w:szCs w:val="23"/>
            <w:bdr w:val="none" w:sz="0" w:space="0" w:color="auto" w:frame="1"/>
            <w:shd w:val="clear" w:color="auto" w:fill="2B303B"/>
          </w:rPr>
          <w:t>=&gt;</w:t>
        </w:r>
        <w:r>
          <w:rPr>
            <w:rStyle w:val="hljs-string"/>
            <w:rFonts w:ascii="Consolas" w:hAnsi="Consolas" w:cs="Consolas"/>
            <w:color w:val="A3BE8C"/>
            <w:sz w:val="23"/>
            <w:szCs w:val="23"/>
            <w:bdr w:val="none" w:sz="0" w:space="0" w:color="auto" w:frame="1"/>
            <w:shd w:val="clear" w:color="auto" w:fill="2B303B"/>
          </w:rPr>
          <w:t>'toidicode.com'</w:t>
        </w:r>
        <w:r>
          <w:rPr>
            <w:rStyle w:val="HTMLCode"/>
            <w:rFonts w:ascii="Consolas" w:hAnsi="Consolas" w:cs="Consolas"/>
            <w:color w:val="C0C5CE"/>
            <w:sz w:val="23"/>
            <w:szCs w:val="23"/>
            <w:bdr w:val="none" w:sz="0" w:space="0" w:color="auto" w:frame="1"/>
            <w:shd w:val="clear" w:color="auto" w:fill="2B303B"/>
          </w:rPr>
          <w:t>]);</w:t>
        </w:r>
      </w:ins>
    </w:p>
    <w:p w:rsidR="00160C91" w:rsidRPr="00160C91" w:rsidRDefault="00160C91" w:rsidP="00160C91">
      <w:pPr>
        <w:pStyle w:val="Heading3"/>
        <w:shd w:val="clear" w:color="auto" w:fill="FFFFFF"/>
        <w:spacing w:before="0" w:after="150" w:line="450" w:lineRule="atLeast"/>
        <w:textAlignment w:val="baseline"/>
        <w:rPr>
          <w:ins w:id="44" w:author="Unknown"/>
          <w:rFonts w:cstheme="majorHAnsi"/>
          <w:b w:val="0"/>
          <w:bCs w:val="0"/>
          <w:color w:val="125692"/>
          <w:sz w:val="28"/>
          <w:szCs w:val="28"/>
        </w:rPr>
      </w:pPr>
      <w:ins w:id="45" w:author="Unknown">
        <w:r w:rsidRPr="00160C91">
          <w:rPr>
            <w:rFonts w:cstheme="majorHAnsi"/>
            <w:b w:val="0"/>
            <w:bCs w:val="0"/>
            <w:color w:val="125692"/>
            <w:sz w:val="28"/>
            <w:szCs w:val="28"/>
          </w:rPr>
          <w:t>Xóa</w:t>
        </w:r>
      </w:ins>
    </w:p>
    <w:p w:rsidR="00160C91" w:rsidRPr="00160C91" w:rsidRDefault="00160C91" w:rsidP="00160C91">
      <w:pPr>
        <w:pStyle w:val="NormalWeb"/>
        <w:shd w:val="clear" w:color="auto" w:fill="FFFFFF"/>
        <w:spacing w:before="0" w:beforeAutospacing="0" w:after="0" w:afterAutospacing="0"/>
        <w:textAlignment w:val="baseline"/>
        <w:rPr>
          <w:rStyle w:val="Strong"/>
          <w:rFonts w:asciiTheme="majorHAnsi" w:hAnsiTheme="majorHAnsi" w:cstheme="majorHAnsi"/>
          <w:color w:val="444444"/>
          <w:sz w:val="28"/>
          <w:szCs w:val="28"/>
          <w:bdr w:val="none" w:sz="0" w:space="0" w:color="auto" w:frame="1"/>
          <w:lang w:val="en-US"/>
        </w:rPr>
      </w:pPr>
      <w:ins w:id="46" w:author="Unknown">
        <w:r w:rsidRPr="00160C91">
          <w:rPr>
            <w:rStyle w:val="Strong"/>
            <w:rFonts w:asciiTheme="majorHAnsi" w:hAnsiTheme="majorHAnsi" w:cstheme="majorHAnsi"/>
            <w:color w:val="444444"/>
            <w:sz w:val="28"/>
            <w:szCs w:val="28"/>
            <w:bdr w:val="none" w:sz="0" w:space="0" w:color="auto" w:frame="1"/>
          </w:rPr>
          <w:t>-Cách 1:</w:t>
        </w:r>
      </w:ins>
    </w:p>
    <w:p w:rsidR="00160C91" w:rsidRPr="00160C91" w:rsidRDefault="00160C91" w:rsidP="00160C91">
      <w:pPr>
        <w:pStyle w:val="NormalWeb"/>
        <w:shd w:val="clear" w:color="auto" w:fill="FFFFFF"/>
        <w:spacing w:before="0" w:beforeAutospacing="0" w:after="0" w:afterAutospacing="0"/>
        <w:textAlignment w:val="baseline"/>
        <w:rPr>
          <w:ins w:id="47" w:author="Unknown"/>
          <w:rFonts w:ascii="Open Sans" w:hAnsi="Open Sans"/>
          <w:color w:val="444444"/>
          <w:sz w:val="21"/>
          <w:szCs w:val="21"/>
          <w:lang w:val="en-US"/>
        </w:rPr>
      </w:pPr>
    </w:p>
    <w:p w:rsidR="00160C91" w:rsidRDefault="00160C91" w:rsidP="00160C91">
      <w:pPr>
        <w:pStyle w:val="HTMLPreformatted"/>
        <w:shd w:val="clear" w:color="auto" w:fill="F6F6F6"/>
        <w:textAlignment w:val="baseline"/>
        <w:rPr>
          <w:ins w:id="48" w:author="Unknown"/>
          <w:rStyle w:val="HTMLCode"/>
          <w:rFonts w:ascii="Consolas" w:hAnsi="Consolas" w:cs="Consolas"/>
          <w:color w:val="C0C5CE"/>
          <w:sz w:val="23"/>
          <w:szCs w:val="23"/>
          <w:bdr w:val="none" w:sz="0" w:space="0" w:color="auto" w:frame="1"/>
          <w:shd w:val="clear" w:color="auto" w:fill="2B303B"/>
        </w:rPr>
      </w:pPr>
      <w:ins w:id="49" w:author="Unknown">
        <w:r>
          <w:rPr>
            <w:rStyle w:val="hljs-variable"/>
            <w:rFonts w:ascii="Consolas" w:hAnsi="Consolas" w:cs="Consolas"/>
            <w:color w:val="BF616A"/>
            <w:sz w:val="23"/>
            <w:szCs w:val="23"/>
            <w:bdr w:val="none" w:sz="0" w:space="0" w:color="auto" w:frame="1"/>
            <w:shd w:val="clear" w:color="auto" w:fill="2B303B"/>
          </w:rPr>
          <w:t>$news</w:t>
        </w:r>
        <w:r>
          <w:rPr>
            <w:rStyle w:val="HTMLCode"/>
            <w:rFonts w:ascii="Consolas" w:hAnsi="Consolas" w:cs="Consolas"/>
            <w:color w:val="C0C5CE"/>
            <w:sz w:val="23"/>
            <w:szCs w:val="23"/>
            <w:bdr w:val="none" w:sz="0" w:space="0" w:color="auto" w:frame="1"/>
            <w:shd w:val="clear" w:color="auto" w:fill="2B303B"/>
          </w:rPr>
          <w:t>= News::find(</w:t>
        </w:r>
        <w:r>
          <w:rPr>
            <w:rStyle w:val="hljs-number"/>
            <w:rFonts w:ascii="Consolas" w:hAnsi="Consolas" w:cs="Consolas"/>
            <w:color w:val="D08770"/>
            <w:sz w:val="23"/>
            <w:szCs w:val="23"/>
            <w:bdr w:val="none" w:sz="0" w:space="0" w:color="auto" w:frame="1"/>
            <w:shd w:val="clear" w:color="auto" w:fill="2B303B"/>
          </w:rPr>
          <w:t>1</w:t>
        </w:r>
        <w:r>
          <w:rPr>
            <w:rStyle w:val="HTMLCode"/>
            <w:rFonts w:ascii="Consolas" w:hAnsi="Consolas" w:cs="Consolas"/>
            <w:color w:val="C0C5CE"/>
            <w:sz w:val="23"/>
            <w:szCs w:val="23"/>
            <w:bdr w:val="none" w:sz="0" w:space="0" w:color="auto" w:frame="1"/>
            <w:shd w:val="clear" w:color="auto" w:fill="2B303B"/>
          </w:rPr>
          <w:t>);</w:t>
        </w:r>
      </w:ins>
    </w:p>
    <w:p w:rsidR="00160C91" w:rsidRDefault="00160C91" w:rsidP="00160C91">
      <w:pPr>
        <w:pStyle w:val="HTMLPreformatted"/>
        <w:shd w:val="clear" w:color="auto" w:fill="F6F6F6"/>
        <w:spacing w:line="360" w:lineRule="atLeast"/>
        <w:textAlignment w:val="baseline"/>
        <w:rPr>
          <w:ins w:id="50" w:author="Unknown"/>
          <w:rFonts w:ascii="Courier" w:hAnsi="Courier"/>
          <w:color w:val="444444"/>
          <w:sz w:val="21"/>
          <w:szCs w:val="21"/>
        </w:rPr>
      </w:pPr>
      <w:ins w:id="51" w:author="Unknown">
        <w:r>
          <w:rPr>
            <w:rStyle w:val="hljs-variable"/>
            <w:rFonts w:ascii="Consolas" w:hAnsi="Consolas" w:cs="Consolas"/>
            <w:color w:val="BF616A"/>
            <w:sz w:val="23"/>
            <w:szCs w:val="23"/>
            <w:bdr w:val="none" w:sz="0" w:space="0" w:color="auto" w:frame="1"/>
            <w:shd w:val="clear" w:color="auto" w:fill="2B303B"/>
          </w:rPr>
          <w:t>$news</w:t>
        </w:r>
        <w:r>
          <w:rPr>
            <w:rStyle w:val="HTMLCode"/>
            <w:rFonts w:ascii="Consolas" w:hAnsi="Consolas" w:cs="Consolas"/>
            <w:color w:val="C0C5CE"/>
            <w:sz w:val="23"/>
            <w:szCs w:val="23"/>
            <w:bdr w:val="none" w:sz="0" w:space="0" w:color="auto" w:frame="1"/>
            <w:shd w:val="clear" w:color="auto" w:fill="2B303B"/>
          </w:rPr>
          <w:t>-&gt;delete();</w:t>
        </w:r>
      </w:ins>
    </w:p>
    <w:p w:rsidR="00160C91" w:rsidRPr="00160C91" w:rsidRDefault="00160C91" w:rsidP="00160C91">
      <w:pPr>
        <w:pStyle w:val="NormalWeb"/>
        <w:shd w:val="clear" w:color="auto" w:fill="FFFFFF"/>
        <w:spacing w:before="0" w:beforeAutospacing="0" w:after="0" w:afterAutospacing="0"/>
        <w:textAlignment w:val="baseline"/>
        <w:rPr>
          <w:ins w:id="52" w:author="Unknown"/>
          <w:rFonts w:asciiTheme="majorHAnsi" w:hAnsiTheme="majorHAnsi" w:cstheme="majorHAnsi"/>
          <w:color w:val="444444"/>
          <w:sz w:val="28"/>
          <w:szCs w:val="28"/>
        </w:rPr>
      </w:pPr>
      <w:ins w:id="53" w:author="Unknown">
        <w:r w:rsidRPr="00160C91">
          <w:rPr>
            <w:rStyle w:val="Strong"/>
            <w:rFonts w:asciiTheme="majorHAnsi" w:hAnsiTheme="majorHAnsi" w:cstheme="majorHAnsi"/>
            <w:color w:val="444444"/>
            <w:sz w:val="28"/>
            <w:szCs w:val="28"/>
            <w:bdr w:val="none" w:sz="0" w:space="0" w:color="auto" w:frame="1"/>
          </w:rPr>
          <w:t>-Cách 2:</w:t>
        </w:r>
      </w:ins>
    </w:p>
    <w:p w:rsidR="00160C91" w:rsidRDefault="00160C91" w:rsidP="00160C91">
      <w:pPr>
        <w:pStyle w:val="HTMLPreformatted"/>
        <w:shd w:val="clear" w:color="auto" w:fill="F6F6F6"/>
        <w:textAlignment w:val="baseline"/>
        <w:rPr>
          <w:rStyle w:val="HTMLCode"/>
          <w:rFonts w:ascii="Consolas" w:hAnsi="Consolas" w:cs="Consolas"/>
          <w:color w:val="C0C5CE"/>
          <w:sz w:val="23"/>
          <w:szCs w:val="23"/>
          <w:bdr w:val="none" w:sz="0" w:space="0" w:color="auto" w:frame="1"/>
          <w:shd w:val="clear" w:color="auto" w:fill="2B303B"/>
          <w:lang w:val="en-US"/>
        </w:rPr>
      </w:pPr>
      <w:ins w:id="54" w:author="Unknown">
        <w:r w:rsidRPr="00160C91">
          <w:rPr>
            <w:rStyle w:val="HTMLCode"/>
            <w:rFonts w:ascii="Consolas" w:hAnsi="Consolas" w:cs="Consolas"/>
            <w:color w:val="C0C5CE"/>
            <w:sz w:val="23"/>
            <w:szCs w:val="23"/>
            <w:bdr w:val="none" w:sz="0" w:space="0" w:color="auto" w:frame="1"/>
            <w:shd w:val="clear" w:color="auto" w:fill="2B303B"/>
          </w:rPr>
          <w:t>News::destroy(1)</w:t>
        </w:r>
        <w:r>
          <w:rPr>
            <w:rStyle w:val="HTMLCode"/>
            <w:rFonts w:ascii="Consolas" w:hAnsi="Consolas" w:cs="Consolas"/>
            <w:color w:val="C0C5CE"/>
            <w:sz w:val="23"/>
            <w:szCs w:val="23"/>
            <w:bdr w:val="none" w:sz="0" w:space="0" w:color="auto" w:frame="1"/>
            <w:shd w:val="clear" w:color="auto" w:fill="2B303B"/>
          </w:rPr>
          <w:t>;</w:t>
        </w:r>
      </w:ins>
    </w:p>
    <w:p w:rsidR="00160C91" w:rsidRPr="00160C91" w:rsidRDefault="00160C91" w:rsidP="00160C91">
      <w:pPr>
        <w:pStyle w:val="HTMLPreformatted"/>
        <w:shd w:val="clear" w:color="auto" w:fill="F6F6F6"/>
        <w:textAlignment w:val="baseline"/>
        <w:rPr>
          <w:ins w:id="55" w:author="Unknown"/>
          <w:rStyle w:val="HTMLCode"/>
          <w:rFonts w:ascii="Consolas" w:hAnsi="Consolas" w:cs="Consolas"/>
          <w:color w:val="C0C5CE"/>
          <w:sz w:val="23"/>
          <w:szCs w:val="23"/>
          <w:bdr w:val="none" w:sz="0" w:space="0" w:color="auto" w:frame="1"/>
          <w:shd w:val="clear" w:color="auto" w:fill="2B303B"/>
          <w:lang w:val="en-US"/>
        </w:rPr>
      </w:pPr>
    </w:p>
    <w:p w:rsidR="00160C91" w:rsidRDefault="00160C91" w:rsidP="00160C91">
      <w:pPr>
        <w:pStyle w:val="HTMLPreformatted"/>
        <w:shd w:val="clear" w:color="auto" w:fill="F6F6F6"/>
        <w:textAlignment w:val="baseline"/>
        <w:rPr>
          <w:rStyle w:val="hljs-comment"/>
          <w:rFonts w:ascii="Consolas" w:hAnsi="Consolas" w:cs="Consolas"/>
          <w:color w:val="65737E"/>
          <w:sz w:val="23"/>
          <w:szCs w:val="23"/>
          <w:bdr w:val="none" w:sz="0" w:space="0" w:color="auto" w:frame="1"/>
          <w:shd w:val="clear" w:color="auto" w:fill="2B303B"/>
          <w:lang w:val="en-US"/>
        </w:rPr>
      </w:pPr>
      <w:ins w:id="56" w:author="Unknown">
        <w:r>
          <w:rPr>
            <w:rStyle w:val="hljs-comment"/>
            <w:rFonts w:ascii="Consolas" w:hAnsi="Consolas" w:cs="Consolas"/>
            <w:color w:val="65737E"/>
            <w:sz w:val="23"/>
            <w:szCs w:val="23"/>
            <w:bdr w:val="none" w:sz="0" w:space="0" w:color="auto" w:frame="1"/>
            <w:shd w:val="clear" w:color="auto" w:fill="2B303B"/>
          </w:rPr>
          <w:t>//or</w:t>
        </w:r>
      </w:ins>
    </w:p>
    <w:p w:rsidR="00160C91" w:rsidRPr="00160C91" w:rsidRDefault="00160C91" w:rsidP="00160C91">
      <w:pPr>
        <w:pStyle w:val="HTMLPreformatted"/>
        <w:shd w:val="clear" w:color="auto" w:fill="F6F6F6"/>
        <w:textAlignment w:val="baseline"/>
        <w:rPr>
          <w:ins w:id="57" w:author="Unknown"/>
          <w:rStyle w:val="HTMLCode"/>
          <w:rFonts w:ascii="Consolas" w:hAnsi="Consolas" w:cs="Consolas"/>
          <w:color w:val="C0C5CE"/>
          <w:sz w:val="23"/>
          <w:szCs w:val="23"/>
          <w:bdr w:val="none" w:sz="0" w:space="0" w:color="auto" w:frame="1"/>
          <w:shd w:val="clear" w:color="auto" w:fill="2B303B"/>
          <w:lang w:val="en-US"/>
        </w:rPr>
      </w:pPr>
    </w:p>
    <w:p w:rsidR="00160C91" w:rsidRDefault="00160C91" w:rsidP="00160C91">
      <w:pPr>
        <w:pStyle w:val="HTMLPreformatted"/>
        <w:shd w:val="clear" w:color="auto" w:fill="F6F6F6"/>
        <w:textAlignment w:val="baseline"/>
        <w:rPr>
          <w:rStyle w:val="HTMLCode"/>
          <w:rFonts w:ascii="Consolas" w:hAnsi="Consolas" w:cs="Consolas"/>
          <w:color w:val="C0C5CE"/>
          <w:sz w:val="23"/>
          <w:szCs w:val="23"/>
          <w:bdr w:val="none" w:sz="0" w:space="0" w:color="auto" w:frame="1"/>
          <w:shd w:val="clear" w:color="auto" w:fill="2B303B"/>
          <w:lang w:val="en-US"/>
        </w:rPr>
      </w:pPr>
      <w:ins w:id="58" w:author="Unknown">
        <w:r w:rsidRPr="00160C91">
          <w:rPr>
            <w:rStyle w:val="HTMLCode"/>
            <w:rFonts w:ascii="Consolas" w:hAnsi="Consolas" w:cs="Consolas"/>
            <w:color w:val="C0C5CE"/>
            <w:sz w:val="23"/>
            <w:szCs w:val="23"/>
            <w:bdr w:val="none" w:sz="0" w:space="0" w:color="auto" w:frame="1"/>
            <w:shd w:val="clear" w:color="auto" w:fill="2B303B"/>
          </w:rPr>
          <w:t>News::destroy(1,2)</w:t>
        </w:r>
        <w:r>
          <w:rPr>
            <w:rStyle w:val="HTMLCode"/>
            <w:rFonts w:ascii="Consolas" w:hAnsi="Consolas" w:cs="Consolas"/>
            <w:color w:val="C0C5CE"/>
            <w:sz w:val="23"/>
            <w:szCs w:val="23"/>
            <w:bdr w:val="none" w:sz="0" w:space="0" w:color="auto" w:frame="1"/>
            <w:shd w:val="clear" w:color="auto" w:fill="2B303B"/>
          </w:rPr>
          <w:t>;</w:t>
        </w:r>
      </w:ins>
    </w:p>
    <w:p w:rsidR="00160C91" w:rsidRPr="00160C91" w:rsidRDefault="00160C91" w:rsidP="00160C91">
      <w:pPr>
        <w:pStyle w:val="HTMLPreformatted"/>
        <w:shd w:val="clear" w:color="auto" w:fill="F6F6F6"/>
        <w:textAlignment w:val="baseline"/>
        <w:rPr>
          <w:ins w:id="59" w:author="Unknown"/>
          <w:rStyle w:val="HTMLCode"/>
          <w:rFonts w:ascii="Consolas" w:hAnsi="Consolas" w:cs="Consolas"/>
          <w:color w:val="C0C5CE"/>
          <w:sz w:val="23"/>
          <w:szCs w:val="23"/>
          <w:bdr w:val="none" w:sz="0" w:space="0" w:color="auto" w:frame="1"/>
          <w:shd w:val="clear" w:color="auto" w:fill="2B303B"/>
          <w:lang w:val="en-US"/>
        </w:rPr>
      </w:pPr>
    </w:p>
    <w:p w:rsidR="00160C91" w:rsidRDefault="00160C91" w:rsidP="00160C91">
      <w:pPr>
        <w:pStyle w:val="HTMLPreformatted"/>
        <w:shd w:val="clear" w:color="auto" w:fill="F6F6F6"/>
        <w:textAlignment w:val="baseline"/>
        <w:rPr>
          <w:rStyle w:val="hljs-comment"/>
          <w:rFonts w:ascii="Consolas" w:hAnsi="Consolas" w:cs="Consolas"/>
          <w:color w:val="65737E"/>
          <w:sz w:val="23"/>
          <w:szCs w:val="23"/>
          <w:bdr w:val="none" w:sz="0" w:space="0" w:color="auto" w:frame="1"/>
          <w:shd w:val="clear" w:color="auto" w:fill="2B303B"/>
          <w:lang w:val="en-US"/>
        </w:rPr>
      </w:pPr>
      <w:ins w:id="60" w:author="Unknown">
        <w:r>
          <w:rPr>
            <w:rStyle w:val="hljs-comment"/>
            <w:rFonts w:ascii="Consolas" w:hAnsi="Consolas" w:cs="Consolas"/>
            <w:color w:val="65737E"/>
            <w:sz w:val="23"/>
            <w:szCs w:val="23"/>
            <w:bdr w:val="none" w:sz="0" w:space="0" w:color="auto" w:frame="1"/>
            <w:shd w:val="clear" w:color="auto" w:fill="2B303B"/>
          </w:rPr>
          <w:t>//or</w:t>
        </w:r>
      </w:ins>
    </w:p>
    <w:p w:rsidR="00160C91" w:rsidRPr="00160C91" w:rsidRDefault="00160C91" w:rsidP="00160C91">
      <w:pPr>
        <w:pStyle w:val="HTMLPreformatted"/>
        <w:shd w:val="clear" w:color="auto" w:fill="F6F6F6"/>
        <w:textAlignment w:val="baseline"/>
        <w:rPr>
          <w:ins w:id="61" w:author="Unknown"/>
          <w:rStyle w:val="HTMLCode"/>
          <w:rFonts w:ascii="Consolas" w:hAnsi="Consolas" w:cs="Consolas"/>
          <w:color w:val="C0C5CE"/>
          <w:sz w:val="23"/>
          <w:szCs w:val="23"/>
          <w:bdr w:val="none" w:sz="0" w:space="0" w:color="auto" w:frame="1"/>
          <w:shd w:val="clear" w:color="auto" w:fill="2B303B"/>
          <w:lang w:val="en-US"/>
        </w:rPr>
      </w:pPr>
    </w:p>
    <w:p w:rsidR="00160C91" w:rsidRDefault="00160C91" w:rsidP="00160C91">
      <w:pPr>
        <w:pStyle w:val="HTMLPreformatted"/>
        <w:shd w:val="clear" w:color="auto" w:fill="F6F6F6"/>
        <w:textAlignment w:val="baseline"/>
        <w:rPr>
          <w:rStyle w:val="HTMLCode"/>
          <w:rFonts w:ascii="Consolas" w:hAnsi="Consolas" w:cs="Consolas"/>
          <w:color w:val="C0C5CE"/>
          <w:sz w:val="23"/>
          <w:szCs w:val="23"/>
          <w:bdr w:val="none" w:sz="0" w:space="0" w:color="auto" w:frame="1"/>
          <w:shd w:val="clear" w:color="auto" w:fill="2B303B"/>
          <w:lang w:val="en-US"/>
        </w:rPr>
      </w:pPr>
      <w:ins w:id="62" w:author="Unknown">
        <w:r w:rsidRPr="00160C91">
          <w:rPr>
            <w:rStyle w:val="HTMLCode"/>
            <w:rFonts w:ascii="Consolas" w:hAnsi="Consolas" w:cs="Consolas"/>
            <w:color w:val="C0C5CE"/>
            <w:sz w:val="23"/>
            <w:szCs w:val="23"/>
            <w:bdr w:val="none" w:sz="0" w:space="0" w:color="auto" w:frame="1"/>
            <w:shd w:val="clear" w:color="auto" w:fill="2B303B"/>
          </w:rPr>
          <w:t>News::destroy([1,2,3])</w:t>
        </w:r>
        <w:r>
          <w:rPr>
            <w:rStyle w:val="HTMLCode"/>
            <w:rFonts w:ascii="Consolas" w:hAnsi="Consolas" w:cs="Consolas"/>
            <w:color w:val="C0C5CE"/>
            <w:sz w:val="23"/>
            <w:szCs w:val="23"/>
            <w:bdr w:val="none" w:sz="0" w:space="0" w:color="auto" w:frame="1"/>
            <w:shd w:val="clear" w:color="auto" w:fill="2B303B"/>
          </w:rPr>
          <w:t>;</w:t>
        </w:r>
      </w:ins>
    </w:p>
    <w:p w:rsidR="00160C91" w:rsidRPr="00160C91" w:rsidRDefault="00160C91" w:rsidP="00160C91">
      <w:pPr>
        <w:pStyle w:val="HTMLPreformatted"/>
        <w:shd w:val="clear" w:color="auto" w:fill="F6F6F6"/>
        <w:textAlignment w:val="baseline"/>
        <w:rPr>
          <w:ins w:id="63" w:author="Unknown"/>
          <w:rStyle w:val="HTMLCode"/>
          <w:rFonts w:ascii="Consolas" w:hAnsi="Consolas" w:cs="Consolas"/>
          <w:color w:val="C0C5CE"/>
          <w:sz w:val="23"/>
          <w:szCs w:val="23"/>
          <w:bdr w:val="none" w:sz="0" w:space="0" w:color="auto" w:frame="1"/>
          <w:shd w:val="clear" w:color="auto" w:fill="2B303B"/>
          <w:lang w:val="en-US"/>
        </w:rPr>
      </w:pPr>
    </w:p>
    <w:p w:rsidR="00160C91" w:rsidRDefault="00160C91" w:rsidP="00160C91">
      <w:pPr>
        <w:pStyle w:val="HTMLPreformatted"/>
        <w:shd w:val="clear" w:color="auto" w:fill="F6F6F6"/>
        <w:textAlignment w:val="baseline"/>
        <w:rPr>
          <w:ins w:id="64" w:author="Unknown"/>
          <w:rStyle w:val="HTMLCode"/>
          <w:rFonts w:ascii="Consolas" w:hAnsi="Consolas" w:cs="Consolas"/>
          <w:color w:val="C0C5CE"/>
          <w:sz w:val="23"/>
          <w:szCs w:val="23"/>
          <w:bdr w:val="none" w:sz="0" w:space="0" w:color="auto" w:frame="1"/>
          <w:shd w:val="clear" w:color="auto" w:fill="2B303B"/>
        </w:rPr>
      </w:pPr>
      <w:ins w:id="65" w:author="Unknown">
        <w:r>
          <w:rPr>
            <w:rStyle w:val="hljs-comment"/>
            <w:rFonts w:ascii="Consolas" w:hAnsi="Consolas" w:cs="Consolas"/>
            <w:color w:val="65737E"/>
            <w:sz w:val="23"/>
            <w:szCs w:val="23"/>
            <w:bdr w:val="none" w:sz="0" w:space="0" w:color="auto" w:frame="1"/>
            <w:shd w:val="clear" w:color="auto" w:fill="2B303B"/>
          </w:rPr>
          <w:t>//or</w:t>
        </w:r>
      </w:ins>
    </w:p>
    <w:p w:rsidR="00160C91" w:rsidRDefault="00160C91" w:rsidP="00160C91">
      <w:pPr>
        <w:pStyle w:val="HTMLPreformatted"/>
        <w:shd w:val="clear" w:color="auto" w:fill="F6F6F6"/>
        <w:spacing w:line="360" w:lineRule="atLeast"/>
        <w:textAlignment w:val="baseline"/>
        <w:rPr>
          <w:ins w:id="66" w:author="Unknown"/>
          <w:rFonts w:ascii="Courier" w:hAnsi="Courier"/>
          <w:color w:val="444444"/>
          <w:sz w:val="21"/>
          <w:szCs w:val="21"/>
        </w:rPr>
      </w:pPr>
      <w:ins w:id="67" w:author="Unknown">
        <w:r>
          <w:rPr>
            <w:rStyle w:val="HTMLCode"/>
            <w:rFonts w:ascii="Consolas" w:hAnsi="Consolas" w:cs="Consolas"/>
            <w:color w:val="C0C5CE"/>
            <w:sz w:val="23"/>
            <w:szCs w:val="23"/>
            <w:bdr w:val="none" w:sz="0" w:space="0" w:color="auto" w:frame="1"/>
            <w:shd w:val="clear" w:color="auto" w:fill="2B303B"/>
          </w:rPr>
          <w:t>News::destroy(</w:t>
        </w:r>
        <w:r>
          <w:rPr>
            <w:rStyle w:val="hljs-keyword"/>
            <w:rFonts w:ascii="Consolas" w:hAnsi="Consolas" w:cs="Consolas"/>
            <w:color w:val="B48EAD"/>
            <w:sz w:val="23"/>
            <w:szCs w:val="23"/>
            <w:bdr w:val="none" w:sz="0" w:space="0" w:color="auto" w:frame="1"/>
            <w:shd w:val="clear" w:color="auto" w:fill="2B303B"/>
          </w:rPr>
          <w:t>array</w:t>
        </w:r>
        <w:r>
          <w:rPr>
            <w:rStyle w:val="HTMLCode"/>
            <w:rFonts w:ascii="Consolas" w:hAnsi="Consolas" w:cs="Consolas"/>
            <w:color w:val="C0C5CE"/>
            <w:sz w:val="23"/>
            <w:szCs w:val="23"/>
            <w:bdr w:val="none" w:sz="0" w:space="0" w:color="auto" w:frame="1"/>
            <w:shd w:val="clear" w:color="auto" w:fill="2B303B"/>
          </w:rPr>
          <w:t>(</w:t>
        </w:r>
        <w:r>
          <w:rPr>
            <w:rStyle w:val="hljs-number"/>
            <w:rFonts w:ascii="Consolas" w:hAnsi="Consolas" w:cs="Consolas"/>
            <w:color w:val="D08770"/>
            <w:sz w:val="23"/>
            <w:szCs w:val="23"/>
            <w:bdr w:val="none" w:sz="0" w:space="0" w:color="auto" w:frame="1"/>
            <w:shd w:val="clear" w:color="auto" w:fill="2B303B"/>
          </w:rPr>
          <w:t>1</w:t>
        </w:r>
        <w:r>
          <w:rPr>
            <w:rStyle w:val="HTMLCode"/>
            <w:rFonts w:ascii="Consolas" w:hAnsi="Consolas" w:cs="Consolas"/>
            <w:color w:val="C0C5CE"/>
            <w:sz w:val="23"/>
            <w:szCs w:val="23"/>
            <w:bdr w:val="none" w:sz="0" w:space="0" w:color="auto" w:frame="1"/>
            <w:shd w:val="clear" w:color="auto" w:fill="2B303B"/>
          </w:rPr>
          <w:t>,</w:t>
        </w:r>
        <w:r>
          <w:rPr>
            <w:rStyle w:val="hljs-number"/>
            <w:rFonts w:ascii="Consolas" w:hAnsi="Consolas" w:cs="Consolas"/>
            <w:color w:val="D08770"/>
            <w:sz w:val="23"/>
            <w:szCs w:val="23"/>
            <w:bdr w:val="none" w:sz="0" w:space="0" w:color="auto" w:frame="1"/>
            <w:shd w:val="clear" w:color="auto" w:fill="2B303B"/>
          </w:rPr>
          <w:t>2</w:t>
        </w:r>
        <w:r>
          <w:rPr>
            <w:rStyle w:val="HTMLCode"/>
            <w:rFonts w:ascii="Consolas" w:hAnsi="Consolas" w:cs="Consolas"/>
            <w:color w:val="C0C5CE"/>
            <w:sz w:val="23"/>
            <w:szCs w:val="23"/>
            <w:bdr w:val="none" w:sz="0" w:space="0" w:color="auto" w:frame="1"/>
            <w:shd w:val="clear" w:color="auto" w:fill="2B303B"/>
          </w:rPr>
          <w:t>,</w:t>
        </w:r>
        <w:r>
          <w:rPr>
            <w:rStyle w:val="hljs-number"/>
            <w:rFonts w:ascii="Consolas" w:hAnsi="Consolas" w:cs="Consolas"/>
            <w:color w:val="D08770"/>
            <w:sz w:val="23"/>
            <w:szCs w:val="23"/>
            <w:bdr w:val="none" w:sz="0" w:space="0" w:color="auto" w:frame="1"/>
            <w:shd w:val="clear" w:color="auto" w:fill="2B303B"/>
          </w:rPr>
          <w:t>3</w:t>
        </w:r>
        <w:r>
          <w:rPr>
            <w:rStyle w:val="HTMLCode"/>
            <w:rFonts w:ascii="Consolas" w:hAnsi="Consolas" w:cs="Consolas"/>
            <w:color w:val="C0C5CE"/>
            <w:sz w:val="23"/>
            <w:szCs w:val="23"/>
            <w:bdr w:val="none" w:sz="0" w:space="0" w:color="auto" w:frame="1"/>
            <w:shd w:val="clear" w:color="auto" w:fill="2B303B"/>
          </w:rPr>
          <w:t>));</w:t>
        </w:r>
      </w:ins>
    </w:p>
    <w:p w:rsidR="00160C91" w:rsidRPr="00160C91" w:rsidRDefault="00160C91" w:rsidP="00160C91">
      <w:pPr>
        <w:pStyle w:val="NormalWeb"/>
        <w:shd w:val="clear" w:color="auto" w:fill="FFFFFF"/>
        <w:spacing w:before="0" w:beforeAutospacing="0" w:after="105" w:afterAutospacing="0"/>
        <w:textAlignment w:val="baseline"/>
        <w:rPr>
          <w:ins w:id="68" w:author="Unknown"/>
          <w:rFonts w:asciiTheme="majorHAnsi" w:hAnsiTheme="majorHAnsi" w:cstheme="majorHAnsi"/>
          <w:color w:val="444444"/>
          <w:sz w:val="28"/>
          <w:szCs w:val="28"/>
        </w:rPr>
      </w:pPr>
      <w:ins w:id="69" w:author="Unknown">
        <w:r w:rsidRPr="00160C91">
          <w:rPr>
            <w:rFonts w:asciiTheme="majorHAnsi" w:hAnsiTheme="majorHAnsi" w:cstheme="majorHAnsi"/>
            <w:color w:val="444444"/>
            <w:sz w:val="28"/>
            <w:szCs w:val="28"/>
          </w:rPr>
          <w:t>-Trong đó: 1,2,3 là các id(primary) của bảng cần truy vấn.</w:t>
        </w:r>
      </w:ins>
    </w:p>
    <w:p w:rsidR="00160C91" w:rsidRPr="00160C91" w:rsidRDefault="00160C91" w:rsidP="00160C91">
      <w:pPr>
        <w:pStyle w:val="NormalWeb"/>
        <w:shd w:val="clear" w:color="auto" w:fill="FFFFFF"/>
        <w:spacing w:before="0" w:beforeAutospacing="0" w:after="0" w:afterAutospacing="0"/>
        <w:textAlignment w:val="baseline"/>
        <w:rPr>
          <w:ins w:id="70" w:author="Unknown"/>
          <w:rFonts w:asciiTheme="majorHAnsi" w:hAnsiTheme="majorHAnsi" w:cstheme="majorHAnsi"/>
          <w:color w:val="444444"/>
          <w:sz w:val="28"/>
          <w:szCs w:val="28"/>
        </w:rPr>
      </w:pPr>
      <w:ins w:id="71" w:author="Unknown">
        <w:r w:rsidRPr="00160C91">
          <w:rPr>
            <w:rStyle w:val="Strong"/>
            <w:rFonts w:asciiTheme="majorHAnsi" w:hAnsiTheme="majorHAnsi" w:cstheme="majorHAnsi"/>
            <w:color w:val="444444"/>
            <w:sz w:val="28"/>
            <w:szCs w:val="28"/>
            <w:bdr w:val="none" w:sz="0" w:space="0" w:color="auto" w:frame="1"/>
          </w:rPr>
          <w:t>-Cách 3:</w:t>
        </w:r>
      </w:ins>
    </w:p>
    <w:p w:rsidR="00160C91" w:rsidRDefault="00160C91" w:rsidP="00160C91">
      <w:pPr>
        <w:pStyle w:val="HTMLPreformatted"/>
        <w:shd w:val="clear" w:color="auto" w:fill="F6F6F6"/>
        <w:spacing w:line="360" w:lineRule="atLeast"/>
        <w:textAlignment w:val="baseline"/>
        <w:rPr>
          <w:ins w:id="72" w:author="Unknown"/>
          <w:rFonts w:ascii="Courier" w:hAnsi="Courier"/>
          <w:color w:val="444444"/>
          <w:sz w:val="21"/>
          <w:szCs w:val="21"/>
        </w:rPr>
      </w:pPr>
      <w:ins w:id="73" w:author="Unknown">
        <w:r>
          <w:rPr>
            <w:rStyle w:val="HTMLCode"/>
            <w:rFonts w:ascii="Consolas" w:hAnsi="Consolas" w:cs="Consolas"/>
            <w:color w:val="C0C5CE"/>
            <w:sz w:val="23"/>
            <w:szCs w:val="23"/>
            <w:bdr w:val="none" w:sz="0" w:space="0" w:color="auto" w:frame="1"/>
            <w:shd w:val="clear" w:color="auto" w:fill="2B303B"/>
          </w:rPr>
          <w:t>News::where(</w:t>
        </w:r>
        <w:r>
          <w:rPr>
            <w:rStyle w:val="hljs-string"/>
            <w:rFonts w:ascii="Consolas" w:hAnsi="Consolas" w:cs="Consolas"/>
            <w:color w:val="A3BE8C"/>
            <w:sz w:val="23"/>
            <w:szCs w:val="23"/>
            <w:bdr w:val="none" w:sz="0" w:space="0" w:color="auto" w:frame="1"/>
            <w:shd w:val="clear" w:color="auto" w:fill="2B303B"/>
          </w:rPr>
          <w:t>'id'</w:t>
        </w:r>
        <w:r>
          <w:rPr>
            <w:rStyle w:val="HTMLCode"/>
            <w:rFonts w:ascii="Consolas" w:hAnsi="Consolas" w:cs="Consolas"/>
            <w:color w:val="C0C5CE"/>
            <w:sz w:val="23"/>
            <w:szCs w:val="23"/>
            <w:bdr w:val="none" w:sz="0" w:space="0" w:color="auto" w:frame="1"/>
            <w:shd w:val="clear" w:color="auto" w:fill="2B303B"/>
          </w:rPr>
          <w:t>,</w:t>
        </w:r>
        <w:r>
          <w:rPr>
            <w:rStyle w:val="hljs-number"/>
            <w:rFonts w:ascii="Consolas" w:hAnsi="Consolas" w:cs="Consolas"/>
            <w:color w:val="D08770"/>
            <w:sz w:val="23"/>
            <w:szCs w:val="23"/>
            <w:bdr w:val="none" w:sz="0" w:space="0" w:color="auto" w:frame="1"/>
            <w:shd w:val="clear" w:color="auto" w:fill="2B303B"/>
          </w:rPr>
          <w:t>1</w:t>
        </w:r>
        <w:r>
          <w:rPr>
            <w:rStyle w:val="HTMLCode"/>
            <w:rFonts w:ascii="Consolas" w:hAnsi="Consolas" w:cs="Consolas"/>
            <w:color w:val="C0C5CE"/>
            <w:sz w:val="23"/>
            <w:szCs w:val="23"/>
            <w:bdr w:val="none" w:sz="0" w:space="0" w:color="auto" w:frame="1"/>
            <w:shd w:val="clear" w:color="auto" w:fill="2B303B"/>
          </w:rPr>
          <w:t>)-&gt;delete();</w:t>
        </w:r>
      </w:ins>
    </w:p>
    <w:p w:rsidR="007E2C02" w:rsidRPr="007E2C02" w:rsidRDefault="007E2C02" w:rsidP="007E2C02">
      <w:pPr>
        <w:shd w:val="clear" w:color="auto" w:fill="FFFFFF"/>
        <w:spacing w:after="0" w:line="240" w:lineRule="auto"/>
        <w:ind w:left="90"/>
        <w:textAlignment w:val="baseline"/>
        <w:rPr>
          <w:rFonts w:asciiTheme="majorHAnsi" w:eastAsia="Times New Roman" w:hAnsiTheme="majorHAnsi" w:cstheme="majorHAnsi"/>
          <w:color w:val="444444"/>
          <w:sz w:val="28"/>
          <w:szCs w:val="28"/>
          <w:lang w:eastAsia="vi-VN"/>
        </w:rPr>
      </w:pPr>
      <w:r w:rsidRPr="007E2C02">
        <w:rPr>
          <w:rFonts w:asciiTheme="majorHAnsi" w:eastAsia="Times New Roman" w:hAnsiTheme="majorHAnsi" w:cstheme="majorHAnsi"/>
          <w:color w:val="444444"/>
          <w:sz w:val="28"/>
          <w:szCs w:val="28"/>
          <w:lang w:eastAsia="vi-VN"/>
        </w:rPr>
        <w:t>.</w:t>
      </w:r>
    </w:p>
    <w:p w:rsidR="00160C91" w:rsidRDefault="00160C91" w:rsidP="00160C91">
      <w:pPr>
        <w:pStyle w:val="Heading1"/>
        <w:shd w:val="clear" w:color="auto" w:fill="FFFFFF"/>
        <w:rPr>
          <w:rFonts w:asciiTheme="majorHAnsi" w:hAnsiTheme="majorHAnsi" w:cstheme="majorHAnsi"/>
          <w:color w:val="0B1A33"/>
          <w:sz w:val="40"/>
          <w:szCs w:val="40"/>
          <w:lang w:val="en-US"/>
        </w:rPr>
      </w:pPr>
      <w:r w:rsidRPr="00160C91">
        <w:rPr>
          <w:rFonts w:asciiTheme="majorHAnsi" w:hAnsiTheme="majorHAnsi" w:cstheme="majorHAnsi"/>
          <w:color w:val="0B1A33"/>
          <w:sz w:val="40"/>
          <w:szCs w:val="40"/>
        </w:rPr>
        <w:t>Tìm hiểu về pagination trong laravel</w:t>
      </w:r>
    </w:p>
    <w:p w:rsidR="00160C91" w:rsidRDefault="00160C91" w:rsidP="00160C91">
      <w:pPr>
        <w:pStyle w:val="Heading1"/>
        <w:shd w:val="clear" w:color="auto" w:fill="FFFFFF"/>
        <w:rPr>
          <w:rFonts w:asciiTheme="majorHAnsi" w:hAnsiTheme="majorHAnsi" w:cstheme="majorHAnsi"/>
          <w:b w:val="0"/>
          <w:color w:val="0B1A33"/>
          <w:sz w:val="28"/>
          <w:szCs w:val="28"/>
          <w:lang w:val="en-US"/>
        </w:rPr>
      </w:pPr>
      <w:r>
        <w:rPr>
          <w:rFonts w:asciiTheme="majorHAnsi" w:hAnsiTheme="majorHAnsi" w:cstheme="majorHAnsi"/>
          <w:b w:val="0"/>
          <w:color w:val="0B1A33"/>
          <w:sz w:val="28"/>
          <w:szCs w:val="28"/>
          <w:lang w:val="en-US"/>
        </w:rPr>
        <w:t>1.Giới thiệu</w:t>
      </w:r>
    </w:p>
    <w:p w:rsidR="007E2C02" w:rsidRPr="00C21A84" w:rsidRDefault="00160C91" w:rsidP="00C21A84">
      <w:pPr>
        <w:pStyle w:val="Heading1"/>
        <w:shd w:val="clear" w:color="auto" w:fill="FFFFFF"/>
        <w:rPr>
          <w:rFonts w:asciiTheme="majorHAnsi" w:hAnsiTheme="majorHAnsi" w:cstheme="majorHAnsi"/>
          <w:b w:val="0"/>
          <w:color w:val="0B1A33"/>
          <w:sz w:val="28"/>
          <w:szCs w:val="28"/>
          <w:lang w:val="en-US"/>
        </w:rPr>
      </w:pPr>
      <w:r>
        <w:rPr>
          <w:rFonts w:asciiTheme="majorHAnsi" w:hAnsiTheme="majorHAnsi" w:cstheme="majorHAnsi"/>
          <w:b w:val="0"/>
          <w:color w:val="0B1A33"/>
          <w:sz w:val="28"/>
          <w:szCs w:val="28"/>
          <w:lang w:val="en-US"/>
        </w:rPr>
        <w:lastRenderedPageBreak/>
        <w:t>Trong Laravel pagination kết hợp với ‘query builder’ và ‘eloquent ORM’ và cung cấp phân trang của dữ liệu trong database một cách thuận tiện. Laravel có thể</w:t>
      </w:r>
      <w:r w:rsidR="00C21A84">
        <w:rPr>
          <w:rFonts w:asciiTheme="majorHAnsi" w:hAnsiTheme="majorHAnsi" w:cstheme="majorHAnsi"/>
          <w:b w:val="0"/>
          <w:color w:val="0B1A33"/>
          <w:sz w:val="28"/>
          <w:szCs w:val="28"/>
          <w:lang w:val="en-US"/>
        </w:rPr>
        <w:t xml:space="preserve"> nhanh chóng tạo một khoảng thông minh của các links dựa trên trang hiện tại và mã HTML sinh ra thì tương thích với ‘Bootstrap CSS framework’.</w:t>
      </w:r>
    </w:p>
    <w:p w:rsidR="007E2C02" w:rsidRDefault="00C21A84" w:rsidP="0086242B">
      <w:pPr>
        <w:rPr>
          <w:rFonts w:asciiTheme="majorHAnsi" w:hAnsiTheme="majorHAnsi" w:cstheme="majorHAnsi"/>
          <w:sz w:val="28"/>
          <w:szCs w:val="28"/>
          <w:lang w:val="en-US"/>
        </w:rPr>
      </w:pPr>
      <w:r>
        <w:rPr>
          <w:rFonts w:asciiTheme="majorHAnsi" w:hAnsiTheme="majorHAnsi" w:cstheme="majorHAnsi"/>
          <w:sz w:val="28"/>
          <w:szCs w:val="28"/>
          <w:lang w:val="en-US"/>
        </w:rPr>
        <w:t>2.Sử dụng cơ bản</w:t>
      </w:r>
    </w:p>
    <w:p w:rsidR="00C21A84" w:rsidRPr="00C21A84" w:rsidRDefault="00C21A84" w:rsidP="00C21A84">
      <w:p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C21A84">
        <w:rPr>
          <w:rFonts w:asciiTheme="majorHAnsi" w:eastAsia="Times New Roman" w:hAnsiTheme="majorHAnsi" w:cstheme="majorHAnsi"/>
          <w:color w:val="000000"/>
          <w:sz w:val="28"/>
          <w:szCs w:val="28"/>
          <w:lang w:eastAsia="vi-VN"/>
        </w:rPr>
        <w:t>Phân trang kết quả từ Query Builder</w:t>
      </w:r>
      <w:r w:rsidRPr="00C21A84">
        <w:rPr>
          <w:rFonts w:asciiTheme="majorHAnsi" w:eastAsia="Times New Roman" w:hAnsiTheme="majorHAnsi" w:cstheme="majorHAnsi"/>
          <w:color w:val="000000"/>
          <w:sz w:val="28"/>
          <w:szCs w:val="28"/>
          <w:lang w:eastAsia="vi-VN"/>
        </w:rPr>
        <w:br/>
        <w:t>Có vài cách để phân trang. Đơn giản nhất là sử dụng hàm paginate ở trong query builder hoặc trong Eloquent query. Hàm paginate cung cấp bởi Laravel sẽ tự động xử lý việc tạo ra limit và vị trí trang dựa trên trang hiện tại đang được xem bởi người dùng. Mặc định, trang hiện tại được nhận biết thông qua giá trị </w:t>
      </w:r>
      <w:r w:rsidRPr="00C21A84">
        <w:rPr>
          <w:rFonts w:asciiTheme="majorHAnsi" w:eastAsia="Times New Roman" w:hAnsiTheme="majorHAnsi" w:cstheme="majorHAnsi"/>
          <w:color w:val="BD4147"/>
          <w:sz w:val="28"/>
          <w:szCs w:val="28"/>
          <w:shd w:val="clear" w:color="auto" w:fill="F6F6F7"/>
          <w:lang w:eastAsia="vi-VN"/>
        </w:rPr>
        <w:t>?page</w:t>
      </w:r>
      <w:r w:rsidRPr="00C21A84">
        <w:rPr>
          <w:rFonts w:asciiTheme="majorHAnsi" w:eastAsia="Times New Roman" w:hAnsiTheme="majorHAnsi" w:cstheme="majorHAnsi"/>
          <w:color w:val="000000"/>
          <w:sz w:val="28"/>
          <w:szCs w:val="28"/>
          <w:lang w:eastAsia="vi-VN"/>
        </w:rPr>
        <w:t> trên query string trên HTTP request. Dĩ nhiên là giá trị này được tự động nhận biết bởi Laravel, và cũng được tự động thêm vào các link sinh ra bởi paginator.</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Trước tiên, hãy cùng nhau xem việc gọi hàm paginate trên một query. Trong ví dụ này, đối số duy nhất tryền vào hàm paginate là số items bạn muốn hiển thị trên từng page. Ở đây, chúng ta ví dụ đặt chỉ số là 15 item trên một page:</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61AEEE"/>
          <w:sz w:val="20"/>
          <w:szCs w:val="20"/>
          <w:shd w:val="clear" w:color="auto" w:fill="282C34"/>
          <w:lang w:eastAsia="vi-VN"/>
        </w:rPr>
        <w:t>&lt;?php</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C678DD"/>
          <w:sz w:val="20"/>
          <w:szCs w:val="20"/>
          <w:shd w:val="clear" w:color="auto" w:fill="282C34"/>
          <w:lang w:eastAsia="vi-VN"/>
        </w:rPr>
        <w:t>namespace</w:t>
      </w: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61AEEE"/>
          <w:sz w:val="20"/>
          <w:szCs w:val="20"/>
          <w:shd w:val="clear" w:color="auto" w:fill="282C34"/>
          <w:lang w:eastAsia="vi-VN"/>
        </w:rPr>
        <w:t>App</w:t>
      </w:r>
      <w:r w:rsidRPr="00C21A84">
        <w:rPr>
          <w:rFonts w:asciiTheme="majorHAnsi" w:eastAsia="Times New Roman" w:hAnsiTheme="majorHAnsi" w:cstheme="majorHAnsi"/>
          <w:color w:val="ABB2BF"/>
          <w:sz w:val="20"/>
          <w:szCs w:val="20"/>
          <w:shd w:val="clear" w:color="auto" w:fill="282C34"/>
          <w:lang w:eastAsia="vi-VN"/>
        </w:rPr>
        <w:t>\</w:t>
      </w:r>
      <w:r w:rsidRPr="00C21A84">
        <w:rPr>
          <w:rFonts w:asciiTheme="majorHAnsi" w:eastAsia="Times New Roman" w:hAnsiTheme="majorHAnsi" w:cstheme="majorHAnsi"/>
          <w:color w:val="61AEEE"/>
          <w:sz w:val="20"/>
          <w:szCs w:val="20"/>
          <w:shd w:val="clear" w:color="auto" w:fill="282C34"/>
          <w:lang w:eastAsia="vi-VN"/>
        </w:rPr>
        <w:t>Http</w:t>
      </w:r>
      <w:r w:rsidRPr="00C21A84">
        <w:rPr>
          <w:rFonts w:asciiTheme="majorHAnsi" w:eastAsia="Times New Roman" w:hAnsiTheme="majorHAnsi" w:cstheme="majorHAnsi"/>
          <w:color w:val="ABB2BF"/>
          <w:sz w:val="20"/>
          <w:szCs w:val="20"/>
          <w:shd w:val="clear" w:color="auto" w:fill="282C34"/>
          <w:lang w:eastAsia="vi-VN"/>
        </w:rPr>
        <w:t>\</w:t>
      </w:r>
      <w:r w:rsidRPr="00C21A84">
        <w:rPr>
          <w:rFonts w:asciiTheme="majorHAnsi" w:eastAsia="Times New Roman" w:hAnsiTheme="majorHAnsi" w:cstheme="majorHAnsi"/>
          <w:color w:val="61AEEE"/>
          <w:sz w:val="20"/>
          <w:szCs w:val="20"/>
          <w:shd w:val="clear" w:color="auto" w:fill="282C34"/>
          <w:lang w:eastAsia="vi-VN"/>
        </w:rPr>
        <w:t>Controllers</w:t>
      </w:r>
      <w:r w:rsidRPr="00C21A84">
        <w:rPr>
          <w:rFonts w:asciiTheme="majorHAnsi" w:eastAsia="Times New Roman" w:hAnsiTheme="majorHAnsi" w:cstheme="majorHAnsi"/>
          <w:color w:val="ABB2BF"/>
          <w:sz w:val="20"/>
          <w:szCs w:val="20"/>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C678DD"/>
          <w:sz w:val="20"/>
          <w:szCs w:val="20"/>
          <w:shd w:val="clear" w:color="auto" w:fill="282C34"/>
          <w:lang w:eastAsia="vi-VN"/>
        </w:rPr>
        <w:t>use</w:t>
      </w: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61AEEE"/>
          <w:sz w:val="20"/>
          <w:szCs w:val="20"/>
          <w:shd w:val="clear" w:color="auto" w:fill="282C34"/>
          <w:lang w:eastAsia="vi-VN"/>
        </w:rPr>
        <w:t>DB</w:t>
      </w:r>
      <w:r w:rsidRPr="00C21A84">
        <w:rPr>
          <w:rFonts w:asciiTheme="majorHAnsi" w:eastAsia="Times New Roman" w:hAnsiTheme="majorHAnsi" w:cstheme="majorHAnsi"/>
          <w:color w:val="ABB2BF"/>
          <w:sz w:val="20"/>
          <w:szCs w:val="20"/>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C678DD"/>
          <w:sz w:val="20"/>
          <w:szCs w:val="20"/>
          <w:shd w:val="clear" w:color="auto" w:fill="282C34"/>
          <w:lang w:eastAsia="vi-VN"/>
        </w:rPr>
        <w:t>use</w:t>
      </w: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61AEEE"/>
          <w:sz w:val="20"/>
          <w:szCs w:val="20"/>
          <w:shd w:val="clear" w:color="auto" w:fill="282C34"/>
          <w:lang w:eastAsia="vi-VN"/>
        </w:rPr>
        <w:t>App</w:t>
      </w:r>
      <w:r w:rsidRPr="00C21A84">
        <w:rPr>
          <w:rFonts w:asciiTheme="majorHAnsi" w:eastAsia="Times New Roman" w:hAnsiTheme="majorHAnsi" w:cstheme="majorHAnsi"/>
          <w:color w:val="ABB2BF"/>
          <w:sz w:val="20"/>
          <w:szCs w:val="20"/>
          <w:shd w:val="clear" w:color="auto" w:fill="282C34"/>
          <w:lang w:eastAsia="vi-VN"/>
        </w:rPr>
        <w:t>\</w:t>
      </w:r>
      <w:r w:rsidRPr="00C21A84">
        <w:rPr>
          <w:rFonts w:asciiTheme="majorHAnsi" w:eastAsia="Times New Roman" w:hAnsiTheme="majorHAnsi" w:cstheme="majorHAnsi"/>
          <w:color w:val="61AEEE"/>
          <w:sz w:val="20"/>
          <w:szCs w:val="20"/>
          <w:shd w:val="clear" w:color="auto" w:fill="282C34"/>
          <w:lang w:eastAsia="vi-VN"/>
        </w:rPr>
        <w:t>Http</w:t>
      </w:r>
      <w:r w:rsidRPr="00C21A84">
        <w:rPr>
          <w:rFonts w:asciiTheme="majorHAnsi" w:eastAsia="Times New Roman" w:hAnsiTheme="majorHAnsi" w:cstheme="majorHAnsi"/>
          <w:color w:val="ABB2BF"/>
          <w:sz w:val="20"/>
          <w:szCs w:val="20"/>
          <w:shd w:val="clear" w:color="auto" w:fill="282C34"/>
          <w:lang w:eastAsia="vi-VN"/>
        </w:rPr>
        <w:t>\</w:t>
      </w:r>
      <w:r w:rsidRPr="00C21A84">
        <w:rPr>
          <w:rFonts w:asciiTheme="majorHAnsi" w:eastAsia="Times New Roman" w:hAnsiTheme="majorHAnsi" w:cstheme="majorHAnsi"/>
          <w:color w:val="61AEEE"/>
          <w:sz w:val="20"/>
          <w:szCs w:val="20"/>
          <w:shd w:val="clear" w:color="auto" w:fill="282C34"/>
          <w:lang w:eastAsia="vi-VN"/>
        </w:rPr>
        <w:t>Controllers</w:t>
      </w:r>
      <w:r w:rsidRPr="00C21A84">
        <w:rPr>
          <w:rFonts w:asciiTheme="majorHAnsi" w:eastAsia="Times New Roman" w:hAnsiTheme="majorHAnsi" w:cstheme="majorHAnsi"/>
          <w:color w:val="ABB2BF"/>
          <w:sz w:val="20"/>
          <w:szCs w:val="20"/>
          <w:shd w:val="clear" w:color="auto" w:fill="282C34"/>
          <w:lang w:eastAsia="vi-VN"/>
        </w:rPr>
        <w:t>\</w:t>
      </w:r>
      <w:r w:rsidRPr="00C21A84">
        <w:rPr>
          <w:rFonts w:asciiTheme="majorHAnsi" w:eastAsia="Times New Roman" w:hAnsiTheme="majorHAnsi" w:cstheme="majorHAnsi"/>
          <w:color w:val="61AEEE"/>
          <w:sz w:val="20"/>
          <w:szCs w:val="20"/>
          <w:shd w:val="clear" w:color="auto" w:fill="282C34"/>
          <w:lang w:eastAsia="vi-VN"/>
        </w:rPr>
        <w:t>Controller</w:t>
      </w:r>
      <w:r w:rsidRPr="00C21A84">
        <w:rPr>
          <w:rFonts w:asciiTheme="majorHAnsi" w:eastAsia="Times New Roman" w:hAnsiTheme="majorHAnsi" w:cstheme="majorHAnsi"/>
          <w:color w:val="ABB2BF"/>
          <w:sz w:val="20"/>
          <w:szCs w:val="20"/>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C678DD"/>
          <w:sz w:val="20"/>
          <w:szCs w:val="20"/>
          <w:shd w:val="clear" w:color="auto" w:fill="282C34"/>
          <w:lang w:eastAsia="vi-VN"/>
        </w:rPr>
        <w:t>class</w:t>
      </w: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E6C07B"/>
          <w:sz w:val="20"/>
          <w:szCs w:val="20"/>
          <w:shd w:val="clear" w:color="auto" w:fill="282C34"/>
          <w:lang w:eastAsia="vi-VN"/>
        </w:rPr>
        <w:t>UserController</w:t>
      </w: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C678DD"/>
          <w:sz w:val="20"/>
          <w:szCs w:val="20"/>
          <w:shd w:val="clear" w:color="auto" w:fill="282C34"/>
          <w:lang w:eastAsia="vi-VN"/>
        </w:rPr>
        <w:t>extends</w:t>
      </w: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E6C07B"/>
          <w:sz w:val="20"/>
          <w:szCs w:val="20"/>
          <w:shd w:val="clear" w:color="auto" w:fill="282C34"/>
          <w:lang w:eastAsia="vi-VN"/>
        </w:rPr>
        <w:t>Controller</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ABB2BF"/>
          <w:sz w:val="20"/>
          <w:szCs w:val="20"/>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i/>
          <w:iCs/>
          <w:color w:val="5C6370"/>
          <w:sz w:val="20"/>
          <w:szCs w:val="20"/>
          <w:shd w:val="clear" w:color="auto" w:fill="282C34"/>
          <w:lang w:eastAsia="vi-VN"/>
        </w:rPr>
      </w:pP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i/>
          <w:iCs/>
          <w:color w:val="5C6370"/>
          <w:sz w:val="20"/>
          <w:szCs w:val="20"/>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i/>
          <w:iCs/>
          <w:color w:val="5C6370"/>
          <w:sz w:val="20"/>
          <w:szCs w:val="20"/>
          <w:shd w:val="clear" w:color="auto" w:fill="282C34"/>
          <w:lang w:eastAsia="vi-VN"/>
        </w:rPr>
      </w:pPr>
      <w:r w:rsidRPr="00C21A84">
        <w:rPr>
          <w:rFonts w:asciiTheme="majorHAnsi" w:eastAsia="Times New Roman" w:hAnsiTheme="majorHAnsi" w:cstheme="majorHAnsi"/>
          <w:i/>
          <w:iCs/>
          <w:color w:val="5C6370"/>
          <w:sz w:val="20"/>
          <w:szCs w:val="20"/>
          <w:shd w:val="clear" w:color="auto" w:fill="282C34"/>
          <w:lang w:eastAsia="vi-VN"/>
        </w:rPr>
        <w:t xml:space="preserve">     * Show all of the users for the application.</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i/>
          <w:iCs/>
          <w:color w:val="5C6370"/>
          <w:sz w:val="20"/>
          <w:szCs w:val="20"/>
          <w:shd w:val="clear" w:color="auto" w:fill="282C34"/>
          <w:lang w:eastAsia="vi-VN"/>
        </w:rPr>
      </w:pPr>
      <w:r w:rsidRPr="00C21A84">
        <w:rPr>
          <w:rFonts w:asciiTheme="majorHAnsi" w:eastAsia="Times New Roman" w:hAnsiTheme="majorHAnsi" w:cstheme="majorHAnsi"/>
          <w:i/>
          <w:iCs/>
          <w:color w:val="5C6370"/>
          <w:sz w:val="20"/>
          <w:szCs w:val="20"/>
          <w:shd w:val="clear" w:color="auto" w:fill="282C34"/>
          <w:lang w:eastAsia="vi-VN"/>
        </w:rPr>
        <w:t xml:space="preserve">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i/>
          <w:iCs/>
          <w:color w:val="5C6370"/>
          <w:sz w:val="20"/>
          <w:szCs w:val="20"/>
          <w:shd w:val="clear" w:color="auto" w:fill="282C34"/>
          <w:lang w:eastAsia="vi-VN"/>
        </w:rPr>
      </w:pPr>
      <w:r w:rsidRPr="00C21A84">
        <w:rPr>
          <w:rFonts w:asciiTheme="majorHAnsi" w:eastAsia="Times New Roman" w:hAnsiTheme="majorHAnsi" w:cstheme="majorHAnsi"/>
          <w:i/>
          <w:iCs/>
          <w:color w:val="5C6370"/>
          <w:sz w:val="20"/>
          <w:szCs w:val="20"/>
          <w:shd w:val="clear" w:color="auto" w:fill="282C34"/>
          <w:lang w:eastAsia="vi-VN"/>
        </w:rPr>
        <w:t xml:space="preserve">     * </w:t>
      </w:r>
      <w:r w:rsidRPr="00C21A84">
        <w:rPr>
          <w:rFonts w:asciiTheme="majorHAnsi" w:eastAsia="Times New Roman" w:hAnsiTheme="majorHAnsi" w:cstheme="majorHAnsi"/>
          <w:i/>
          <w:iCs/>
          <w:color w:val="C678DD"/>
          <w:sz w:val="20"/>
          <w:szCs w:val="20"/>
          <w:shd w:val="clear" w:color="auto" w:fill="282C34"/>
          <w:lang w:eastAsia="vi-VN"/>
        </w:rPr>
        <w:t>@return</w:t>
      </w:r>
      <w:r w:rsidRPr="00C21A84">
        <w:rPr>
          <w:rFonts w:asciiTheme="majorHAnsi" w:eastAsia="Times New Roman" w:hAnsiTheme="majorHAnsi" w:cstheme="majorHAnsi"/>
          <w:i/>
          <w:iCs/>
          <w:color w:val="5C6370"/>
          <w:sz w:val="20"/>
          <w:szCs w:val="20"/>
          <w:shd w:val="clear" w:color="auto" w:fill="282C34"/>
          <w:lang w:eastAsia="vi-VN"/>
        </w:rPr>
        <w:t xml:space="preserve"> Response</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i/>
          <w:iCs/>
          <w:color w:val="5C6370"/>
          <w:sz w:val="20"/>
          <w:szCs w:val="20"/>
          <w:shd w:val="clear" w:color="auto" w:fill="282C34"/>
          <w:lang w:eastAsia="vi-VN"/>
        </w:rPr>
        <w:t xml:space="preserve">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C678DD"/>
          <w:sz w:val="20"/>
          <w:szCs w:val="20"/>
          <w:shd w:val="clear" w:color="auto" w:fill="282C34"/>
          <w:lang w:eastAsia="vi-VN"/>
        </w:rPr>
        <w:t>public</w:t>
      </w: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C678DD"/>
          <w:sz w:val="20"/>
          <w:szCs w:val="20"/>
          <w:shd w:val="clear" w:color="auto" w:fill="282C34"/>
          <w:lang w:eastAsia="vi-VN"/>
        </w:rPr>
        <w:t>function</w:t>
      </w: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61AEEE"/>
          <w:sz w:val="20"/>
          <w:szCs w:val="20"/>
          <w:shd w:val="clear" w:color="auto" w:fill="282C34"/>
          <w:lang w:eastAsia="vi-VN"/>
        </w:rPr>
        <w:t>index</w:t>
      </w:r>
      <w:r w:rsidRPr="00C21A84">
        <w:rPr>
          <w:rFonts w:asciiTheme="majorHAnsi" w:eastAsia="Times New Roman" w:hAnsiTheme="majorHAnsi" w:cstheme="majorHAnsi"/>
          <w:color w:val="ABB2BF"/>
          <w:sz w:val="20"/>
          <w:szCs w:val="20"/>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ABB2BF"/>
          <w:sz w:val="20"/>
          <w:szCs w:val="20"/>
          <w:shd w:val="clear" w:color="auto" w:fill="282C34"/>
          <w:lang w:eastAsia="vi-VN"/>
        </w:rPr>
        <w:t xml:space="preserve">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ABB2BF"/>
          <w:sz w:val="20"/>
          <w:szCs w:val="20"/>
          <w:shd w:val="clear" w:color="auto" w:fill="282C34"/>
          <w:lang w:eastAsia="vi-VN"/>
        </w:rPr>
        <w:t xml:space="preserve">        $users = DB::table(</w:t>
      </w:r>
      <w:r w:rsidRPr="00C21A84">
        <w:rPr>
          <w:rFonts w:asciiTheme="majorHAnsi" w:eastAsia="Times New Roman" w:hAnsiTheme="majorHAnsi" w:cstheme="majorHAnsi"/>
          <w:color w:val="98C379"/>
          <w:sz w:val="20"/>
          <w:szCs w:val="20"/>
          <w:shd w:val="clear" w:color="auto" w:fill="282C34"/>
          <w:lang w:eastAsia="vi-VN"/>
        </w:rPr>
        <w:t>'users'</w:t>
      </w:r>
      <w:r w:rsidRPr="00C21A84">
        <w:rPr>
          <w:rFonts w:asciiTheme="majorHAnsi" w:eastAsia="Times New Roman" w:hAnsiTheme="majorHAnsi" w:cstheme="majorHAnsi"/>
          <w:color w:val="ABB2BF"/>
          <w:sz w:val="20"/>
          <w:szCs w:val="20"/>
          <w:shd w:val="clear" w:color="auto" w:fill="282C34"/>
          <w:lang w:eastAsia="vi-VN"/>
        </w:rPr>
        <w:t>)-&gt;paginate(</w:t>
      </w:r>
      <w:r w:rsidRPr="00C21A84">
        <w:rPr>
          <w:rFonts w:asciiTheme="majorHAnsi" w:eastAsia="Times New Roman" w:hAnsiTheme="majorHAnsi" w:cstheme="majorHAnsi"/>
          <w:color w:val="D19A66"/>
          <w:sz w:val="20"/>
          <w:szCs w:val="20"/>
          <w:shd w:val="clear" w:color="auto" w:fill="282C34"/>
          <w:lang w:eastAsia="vi-VN"/>
        </w:rPr>
        <w:t>15</w:t>
      </w:r>
      <w:r w:rsidRPr="00C21A84">
        <w:rPr>
          <w:rFonts w:asciiTheme="majorHAnsi" w:eastAsia="Times New Roman" w:hAnsiTheme="majorHAnsi" w:cstheme="majorHAnsi"/>
          <w:color w:val="ABB2BF"/>
          <w:sz w:val="20"/>
          <w:szCs w:val="20"/>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C678DD"/>
          <w:sz w:val="20"/>
          <w:szCs w:val="20"/>
          <w:shd w:val="clear" w:color="auto" w:fill="282C34"/>
          <w:lang w:eastAsia="vi-VN"/>
        </w:rPr>
        <w:t>return</w:t>
      </w:r>
      <w:r w:rsidRPr="00C21A84">
        <w:rPr>
          <w:rFonts w:asciiTheme="majorHAnsi" w:eastAsia="Times New Roman" w:hAnsiTheme="majorHAnsi" w:cstheme="majorHAnsi"/>
          <w:color w:val="ABB2BF"/>
          <w:sz w:val="20"/>
          <w:szCs w:val="20"/>
          <w:shd w:val="clear" w:color="auto" w:fill="282C34"/>
          <w:lang w:eastAsia="vi-VN"/>
        </w:rPr>
        <w:t xml:space="preserve"> view(</w:t>
      </w:r>
      <w:r w:rsidRPr="00C21A84">
        <w:rPr>
          <w:rFonts w:asciiTheme="majorHAnsi" w:eastAsia="Times New Roman" w:hAnsiTheme="majorHAnsi" w:cstheme="majorHAnsi"/>
          <w:color w:val="98C379"/>
          <w:sz w:val="20"/>
          <w:szCs w:val="20"/>
          <w:shd w:val="clear" w:color="auto" w:fill="282C34"/>
          <w:lang w:eastAsia="vi-VN"/>
        </w:rPr>
        <w:t>'user.index'</w:t>
      </w:r>
      <w:r w:rsidRPr="00C21A84">
        <w:rPr>
          <w:rFonts w:asciiTheme="majorHAnsi" w:eastAsia="Times New Roman" w:hAnsiTheme="majorHAnsi" w:cstheme="majorHAnsi"/>
          <w:color w:val="ABB2BF"/>
          <w:sz w:val="20"/>
          <w:szCs w:val="20"/>
          <w:shd w:val="clear" w:color="auto" w:fill="282C34"/>
          <w:lang w:eastAsia="vi-VN"/>
        </w:rPr>
        <w:t>, [</w:t>
      </w:r>
      <w:r w:rsidRPr="00C21A84">
        <w:rPr>
          <w:rFonts w:asciiTheme="majorHAnsi" w:eastAsia="Times New Roman" w:hAnsiTheme="majorHAnsi" w:cstheme="majorHAnsi"/>
          <w:color w:val="98C379"/>
          <w:sz w:val="20"/>
          <w:szCs w:val="20"/>
          <w:shd w:val="clear" w:color="auto" w:fill="282C34"/>
          <w:lang w:eastAsia="vi-VN"/>
        </w:rPr>
        <w:t>'users'</w:t>
      </w:r>
      <w:r w:rsidRPr="00C21A84">
        <w:rPr>
          <w:rFonts w:asciiTheme="majorHAnsi" w:eastAsia="Times New Roman" w:hAnsiTheme="majorHAnsi" w:cstheme="majorHAnsi"/>
          <w:color w:val="ABB2BF"/>
          <w:sz w:val="20"/>
          <w:szCs w:val="20"/>
          <w:shd w:val="clear" w:color="auto" w:fill="282C34"/>
          <w:lang w:eastAsia="vi-VN"/>
        </w:rPr>
        <w:t xml:space="preserve"> =&gt; $users]);</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ABB2BF"/>
          <w:sz w:val="20"/>
          <w:szCs w:val="20"/>
          <w:shd w:val="clear" w:color="auto" w:fill="282C34"/>
          <w:lang w:eastAsia="vi-VN"/>
        </w:rPr>
        <w:t xml:space="preserve">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ABB2BF"/>
          <w:sz w:val="20"/>
          <w:szCs w:val="20"/>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BD4147"/>
          <w:spacing w:val="-1"/>
          <w:sz w:val="28"/>
          <w:szCs w:val="28"/>
          <w:shd w:val="clear" w:color="auto" w:fill="F6F6F7"/>
          <w:lang w:eastAsia="vi-VN"/>
        </w:rPr>
        <w:t>Chú ý</w:t>
      </w:r>
      <w:r w:rsidRPr="00C21A84">
        <w:rPr>
          <w:rFonts w:asciiTheme="majorHAnsi" w:eastAsia="Times New Roman" w:hAnsiTheme="majorHAnsi" w:cstheme="majorHAnsi"/>
          <w:color w:val="0B1A33"/>
          <w:spacing w:val="-1"/>
          <w:sz w:val="28"/>
          <w:szCs w:val="28"/>
          <w:lang w:eastAsia="vi-VN"/>
        </w:rPr>
        <w:t>: Hiện tại, việc phân trang sử dụng </w:t>
      </w:r>
      <w:r w:rsidRPr="00C21A84">
        <w:rPr>
          <w:rFonts w:asciiTheme="majorHAnsi" w:eastAsia="Times New Roman" w:hAnsiTheme="majorHAnsi" w:cstheme="majorHAnsi"/>
          <w:color w:val="BD4147"/>
          <w:spacing w:val="-1"/>
          <w:sz w:val="28"/>
          <w:szCs w:val="28"/>
          <w:shd w:val="clear" w:color="auto" w:fill="F6F6F7"/>
          <w:lang w:eastAsia="vi-VN"/>
        </w:rPr>
        <w:t>groupBy</w:t>
      </w:r>
      <w:r w:rsidRPr="00C21A84">
        <w:rPr>
          <w:rFonts w:asciiTheme="majorHAnsi" w:eastAsia="Times New Roman" w:hAnsiTheme="majorHAnsi" w:cstheme="majorHAnsi"/>
          <w:color w:val="0B1A33"/>
          <w:spacing w:val="-1"/>
          <w:sz w:val="28"/>
          <w:szCs w:val="28"/>
          <w:lang w:eastAsia="vi-VN"/>
        </w:rPr>
        <w:t> chưa thể thực thi hiệu quả bởi Laravel. Nếu bạn cần sử dụng </w:t>
      </w:r>
      <w:r w:rsidRPr="00C21A84">
        <w:rPr>
          <w:rFonts w:asciiTheme="majorHAnsi" w:eastAsia="Times New Roman" w:hAnsiTheme="majorHAnsi" w:cstheme="majorHAnsi"/>
          <w:color w:val="BD4147"/>
          <w:spacing w:val="-1"/>
          <w:sz w:val="28"/>
          <w:szCs w:val="28"/>
          <w:shd w:val="clear" w:color="auto" w:fill="F6F6F7"/>
          <w:lang w:eastAsia="vi-VN"/>
        </w:rPr>
        <w:t>groupBy</w:t>
      </w:r>
      <w:r w:rsidRPr="00C21A84">
        <w:rPr>
          <w:rFonts w:asciiTheme="majorHAnsi" w:eastAsia="Times New Roman" w:hAnsiTheme="majorHAnsi" w:cstheme="majorHAnsi"/>
          <w:color w:val="0B1A33"/>
          <w:spacing w:val="-1"/>
          <w:sz w:val="28"/>
          <w:szCs w:val="28"/>
          <w:lang w:eastAsia="vi-VN"/>
        </w:rPr>
        <w:t> với một tập kết quả phân trang, thì khuyến khích các bạn thực hiện query database và tạo một </w:t>
      </w:r>
      <w:r w:rsidRPr="00C21A84">
        <w:rPr>
          <w:rFonts w:asciiTheme="majorHAnsi" w:eastAsia="Times New Roman" w:hAnsiTheme="majorHAnsi" w:cstheme="majorHAnsi"/>
          <w:color w:val="BD4147"/>
          <w:spacing w:val="-1"/>
          <w:sz w:val="28"/>
          <w:szCs w:val="28"/>
          <w:shd w:val="clear" w:color="auto" w:fill="F6F6F7"/>
          <w:lang w:eastAsia="vi-VN"/>
        </w:rPr>
        <w:t>paginator</w:t>
      </w:r>
      <w:r w:rsidRPr="00C21A84">
        <w:rPr>
          <w:rFonts w:asciiTheme="majorHAnsi" w:eastAsia="Times New Roman" w:hAnsiTheme="majorHAnsi" w:cstheme="majorHAnsi"/>
          <w:color w:val="0B1A33"/>
          <w:spacing w:val="-1"/>
          <w:sz w:val="28"/>
          <w:szCs w:val="28"/>
          <w:lang w:eastAsia="vi-VN"/>
        </w:rPr>
        <w:t>thủ công.</w:t>
      </w:r>
    </w:p>
    <w:p w:rsidR="00C21A84" w:rsidRPr="00C21A84" w:rsidRDefault="00C21A84" w:rsidP="00C21A84">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C21A84">
        <w:rPr>
          <w:rFonts w:asciiTheme="majorHAnsi" w:eastAsia="Times New Roman" w:hAnsiTheme="majorHAnsi" w:cstheme="majorHAnsi"/>
          <w:b/>
          <w:bCs/>
          <w:color w:val="000000"/>
          <w:sz w:val="28"/>
          <w:szCs w:val="28"/>
          <w:lang w:eastAsia="vi-VN"/>
        </w:rPr>
        <w:t>Phân trang đơn giản</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Nếu bạn chỉ cần hiển thị hai link đơn giản "Next" và "Previous" trên pagination view, bạn có thể sử dụng hàm </w:t>
      </w:r>
      <w:r w:rsidRPr="00C21A84">
        <w:rPr>
          <w:rFonts w:asciiTheme="majorHAnsi" w:eastAsia="Times New Roman" w:hAnsiTheme="majorHAnsi" w:cstheme="majorHAnsi"/>
          <w:color w:val="BD4147"/>
          <w:spacing w:val="-1"/>
          <w:sz w:val="28"/>
          <w:szCs w:val="28"/>
          <w:shd w:val="clear" w:color="auto" w:fill="F6F6F7"/>
          <w:lang w:eastAsia="vi-VN"/>
        </w:rPr>
        <w:t>simplePaginate</w:t>
      </w:r>
      <w:r w:rsidRPr="00C21A84">
        <w:rPr>
          <w:rFonts w:asciiTheme="majorHAnsi" w:eastAsia="Times New Roman" w:hAnsiTheme="majorHAnsi" w:cstheme="majorHAnsi"/>
          <w:color w:val="0B1A33"/>
          <w:spacing w:val="-1"/>
          <w:sz w:val="28"/>
          <w:szCs w:val="28"/>
          <w:lang w:eastAsia="vi-VN"/>
        </w:rPr>
        <w:t xml:space="preserve"> để thực hiện một query hiệu quả </w:t>
      </w:r>
      <w:r w:rsidRPr="00C21A84">
        <w:rPr>
          <w:rFonts w:asciiTheme="majorHAnsi" w:eastAsia="Times New Roman" w:hAnsiTheme="majorHAnsi" w:cstheme="majorHAnsi"/>
          <w:color w:val="0B1A33"/>
          <w:spacing w:val="-1"/>
          <w:sz w:val="28"/>
          <w:szCs w:val="28"/>
          <w:lang w:eastAsia="vi-VN"/>
        </w:rPr>
        <w:lastRenderedPageBreak/>
        <w:t>hơn. Cách này rất hữu dụng với một tập dữ liệu lớn nếu bạn không cần hiển thị một link cho mỗi số trang khi thực hiện render:</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$users = DB::table(</w:t>
      </w:r>
      <w:r w:rsidRPr="00C21A84">
        <w:rPr>
          <w:rFonts w:asciiTheme="majorHAnsi" w:eastAsia="Times New Roman" w:hAnsiTheme="majorHAnsi" w:cstheme="majorHAnsi"/>
          <w:color w:val="98C379"/>
          <w:sz w:val="28"/>
          <w:szCs w:val="28"/>
          <w:shd w:val="clear" w:color="auto" w:fill="282C34"/>
          <w:lang w:eastAsia="vi-VN"/>
        </w:rPr>
        <w:t>'users'</w:t>
      </w:r>
      <w:r w:rsidRPr="00C21A84">
        <w:rPr>
          <w:rFonts w:asciiTheme="majorHAnsi" w:eastAsia="Times New Roman" w:hAnsiTheme="majorHAnsi" w:cstheme="majorHAnsi"/>
          <w:color w:val="ABB2BF"/>
          <w:sz w:val="28"/>
          <w:szCs w:val="28"/>
          <w:shd w:val="clear" w:color="auto" w:fill="282C34"/>
          <w:lang w:eastAsia="vi-VN"/>
        </w:rPr>
        <w:t>)-&gt;simplePaginate(</w:t>
      </w:r>
      <w:r w:rsidRPr="00C21A84">
        <w:rPr>
          <w:rFonts w:asciiTheme="majorHAnsi" w:eastAsia="Times New Roman" w:hAnsiTheme="majorHAnsi" w:cstheme="majorHAnsi"/>
          <w:color w:val="D19A66"/>
          <w:sz w:val="28"/>
          <w:szCs w:val="28"/>
          <w:shd w:val="clear" w:color="auto" w:fill="282C34"/>
          <w:lang w:eastAsia="vi-VN"/>
        </w:rPr>
        <w:t>15</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C21A84">
        <w:rPr>
          <w:rFonts w:asciiTheme="majorHAnsi" w:eastAsia="Times New Roman" w:hAnsiTheme="majorHAnsi" w:cstheme="majorHAnsi"/>
          <w:b/>
          <w:bCs/>
          <w:color w:val="000000"/>
          <w:sz w:val="28"/>
          <w:szCs w:val="28"/>
          <w:lang w:eastAsia="vi-VN"/>
        </w:rPr>
        <w:t>Phân trang kết quả từ Eloquent</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Bạn cũng có thể phân trang kết quả từ </w:t>
      </w:r>
      <w:r w:rsidRPr="00C21A84">
        <w:rPr>
          <w:rFonts w:asciiTheme="majorHAnsi" w:eastAsia="Times New Roman" w:hAnsiTheme="majorHAnsi" w:cstheme="majorHAnsi"/>
          <w:color w:val="BD4147"/>
          <w:spacing w:val="-1"/>
          <w:sz w:val="28"/>
          <w:szCs w:val="28"/>
          <w:shd w:val="clear" w:color="auto" w:fill="F6F6F7"/>
          <w:lang w:eastAsia="vi-VN"/>
        </w:rPr>
        <w:t>Eloquent</w:t>
      </w:r>
      <w:r w:rsidRPr="00C21A84">
        <w:rPr>
          <w:rFonts w:asciiTheme="majorHAnsi" w:eastAsia="Times New Roman" w:hAnsiTheme="majorHAnsi" w:cstheme="majorHAnsi"/>
          <w:color w:val="0B1A33"/>
          <w:spacing w:val="-1"/>
          <w:sz w:val="28"/>
          <w:szCs w:val="28"/>
          <w:lang w:eastAsia="vi-VN"/>
        </w:rPr>
        <w:t>. Trong ví dụ này, chúng ta sẽ phân trang </w:t>
      </w:r>
      <w:r w:rsidRPr="00C21A84">
        <w:rPr>
          <w:rFonts w:asciiTheme="majorHAnsi" w:eastAsia="Times New Roman" w:hAnsiTheme="majorHAnsi" w:cstheme="majorHAnsi"/>
          <w:color w:val="BD4147"/>
          <w:spacing w:val="-1"/>
          <w:sz w:val="28"/>
          <w:szCs w:val="28"/>
          <w:shd w:val="clear" w:color="auto" w:fill="F6F6F7"/>
          <w:lang w:eastAsia="vi-VN"/>
        </w:rPr>
        <w:t>User model</w:t>
      </w:r>
      <w:r w:rsidRPr="00C21A84">
        <w:rPr>
          <w:rFonts w:asciiTheme="majorHAnsi" w:eastAsia="Times New Roman" w:hAnsiTheme="majorHAnsi" w:cstheme="majorHAnsi"/>
          <w:color w:val="0B1A33"/>
          <w:spacing w:val="-1"/>
          <w:sz w:val="28"/>
          <w:szCs w:val="28"/>
          <w:lang w:eastAsia="vi-VN"/>
        </w:rPr>
        <w:t> với 15 item một trang. Như bạn thấy, cú pháp gần như giống hệt với phân trang kết quả từ query builder:</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$users = App\User::paginate(</w:t>
      </w:r>
      <w:r w:rsidRPr="00C21A84">
        <w:rPr>
          <w:rFonts w:asciiTheme="majorHAnsi" w:eastAsia="Times New Roman" w:hAnsiTheme="majorHAnsi" w:cstheme="majorHAnsi"/>
          <w:color w:val="D19A66"/>
          <w:sz w:val="28"/>
          <w:szCs w:val="28"/>
          <w:shd w:val="clear" w:color="auto" w:fill="282C34"/>
          <w:lang w:eastAsia="vi-VN"/>
        </w:rPr>
        <w:t>15</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Bạn cũng có thể gọi </w:t>
      </w:r>
      <w:r w:rsidRPr="00C21A84">
        <w:rPr>
          <w:rFonts w:asciiTheme="majorHAnsi" w:eastAsia="Times New Roman" w:hAnsiTheme="majorHAnsi" w:cstheme="majorHAnsi"/>
          <w:color w:val="BD4147"/>
          <w:spacing w:val="-1"/>
          <w:sz w:val="28"/>
          <w:szCs w:val="28"/>
          <w:shd w:val="clear" w:color="auto" w:fill="F6F6F7"/>
          <w:lang w:eastAsia="vi-VN"/>
        </w:rPr>
        <w:t>paginate</w:t>
      </w:r>
      <w:r w:rsidRPr="00C21A84">
        <w:rPr>
          <w:rFonts w:asciiTheme="majorHAnsi" w:eastAsia="Times New Roman" w:hAnsiTheme="majorHAnsi" w:cstheme="majorHAnsi"/>
          <w:color w:val="0B1A33"/>
          <w:spacing w:val="-1"/>
          <w:sz w:val="28"/>
          <w:szCs w:val="28"/>
          <w:lang w:eastAsia="vi-VN"/>
        </w:rPr>
        <w:t> sau khi thiết lập rằng buộc trên query, ví dụ như mệnh đề where:</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$users = User::where(</w:t>
      </w:r>
      <w:r w:rsidRPr="00C21A84">
        <w:rPr>
          <w:rFonts w:asciiTheme="majorHAnsi" w:eastAsia="Times New Roman" w:hAnsiTheme="majorHAnsi" w:cstheme="majorHAnsi"/>
          <w:color w:val="98C379"/>
          <w:sz w:val="28"/>
          <w:szCs w:val="28"/>
          <w:shd w:val="clear" w:color="auto" w:fill="282C34"/>
          <w:lang w:eastAsia="vi-VN"/>
        </w:rPr>
        <w:t>'votes'</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98C379"/>
          <w:sz w:val="28"/>
          <w:szCs w:val="28"/>
          <w:shd w:val="clear" w:color="auto" w:fill="282C34"/>
          <w:lang w:eastAsia="vi-VN"/>
        </w:rPr>
        <w:t>'&gt;'</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D19A66"/>
          <w:sz w:val="28"/>
          <w:szCs w:val="28"/>
          <w:shd w:val="clear" w:color="auto" w:fill="282C34"/>
          <w:lang w:eastAsia="vi-VN"/>
        </w:rPr>
        <w:t>100</w:t>
      </w:r>
      <w:r w:rsidRPr="00C21A84">
        <w:rPr>
          <w:rFonts w:asciiTheme="majorHAnsi" w:eastAsia="Times New Roman" w:hAnsiTheme="majorHAnsi" w:cstheme="majorHAnsi"/>
          <w:color w:val="ABB2BF"/>
          <w:sz w:val="28"/>
          <w:szCs w:val="28"/>
          <w:shd w:val="clear" w:color="auto" w:fill="282C34"/>
          <w:lang w:eastAsia="vi-VN"/>
        </w:rPr>
        <w:t>)-&gt;paginate(</w:t>
      </w:r>
      <w:r w:rsidRPr="00C21A84">
        <w:rPr>
          <w:rFonts w:asciiTheme="majorHAnsi" w:eastAsia="Times New Roman" w:hAnsiTheme="majorHAnsi" w:cstheme="majorHAnsi"/>
          <w:color w:val="D19A66"/>
          <w:sz w:val="28"/>
          <w:szCs w:val="28"/>
          <w:shd w:val="clear" w:color="auto" w:fill="282C34"/>
          <w:lang w:eastAsia="vi-VN"/>
        </w:rPr>
        <w:t>15</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4"/>
          <w:szCs w:val="24"/>
          <w:lang w:eastAsia="vi-VN"/>
        </w:rPr>
      </w:pPr>
      <w:r w:rsidRPr="00C21A84">
        <w:rPr>
          <w:rFonts w:asciiTheme="majorHAnsi" w:eastAsia="Times New Roman" w:hAnsiTheme="majorHAnsi" w:cstheme="majorHAnsi"/>
          <w:color w:val="0B1A33"/>
          <w:spacing w:val="-1"/>
          <w:sz w:val="28"/>
          <w:szCs w:val="28"/>
          <w:lang w:eastAsia="vi-VN"/>
        </w:rPr>
        <w:t>Bạn cũng có thể sử dụng </w:t>
      </w:r>
      <w:r w:rsidRPr="00C21A84">
        <w:rPr>
          <w:rFonts w:asciiTheme="majorHAnsi" w:eastAsia="Times New Roman" w:hAnsiTheme="majorHAnsi" w:cstheme="majorHAnsi"/>
          <w:color w:val="BD4147"/>
          <w:spacing w:val="-1"/>
          <w:sz w:val="28"/>
          <w:szCs w:val="28"/>
          <w:shd w:val="clear" w:color="auto" w:fill="F6F6F7"/>
          <w:lang w:eastAsia="vi-VN"/>
        </w:rPr>
        <w:t>simplePaginate</w:t>
      </w:r>
      <w:r w:rsidRPr="00C21A84">
        <w:rPr>
          <w:rFonts w:asciiTheme="majorHAnsi" w:eastAsia="Times New Roman" w:hAnsiTheme="majorHAnsi" w:cstheme="majorHAnsi"/>
          <w:color w:val="0B1A33"/>
          <w:spacing w:val="-1"/>
          <w:sz w:val="28"/>
          <w:szCs w:val="28"/>
          <w:lang w:eastAsia="vi-VN"/>
        </w:rPr>
        <w:t> khi phân trang</w:t>
      </w:r>
      <w:r w:rsidRPr="00C21A84">
        <w:rPr>
          <w:rFonts w:asciiTheme="majorHAnsi" w:eastAsia="Times New Roman" w:hAnsiTheme="majorHAnsi" w:cstheme="majorHAnsi"/>
          <w:color w:val="0B1A33"/>
          <w:spacing w:val="-1"/>
          <w:sz w:val="24"/>
          <w:szCs w:val="24"/>
          <w:lang w:eastAsia="vi-VN"/>
        </w:rPr>
        <w:t xml:space="preserve"> với </w:t>
      </w:r>
      <w:r w:rsidRPr="00C21A84">
        <w:rPr>
          <w:rFonts w:asciiTheme="majorHAnsi" w:eastAsia="Times New Roman" w:hAnsiTheme="majorHAnsi" w:cstheme="majorHAnsi"/>
          <w:color w:val="BD4147"/>
          <w:spacing w:val="-1"/>
          <w:shd w:val="clear" w:color="auto" w:fill="F6F6F7"/>
          <w:lang w:eastAsia="vi-VN"/>
        </w:rPr>
        <w:t>Eloquent</w:t>
      </w:r>
      <w:r w:rsidRPr="00C21A84">
        <w:rPr>
          <w:rFonts w:asciiTheme="majorHAnsi" w:eastAsia="Times New Roman" w:hAnsiTheme="majorHAnsi" w:cstheme="majorHAnsi"/>
          <w:color w:val="0B1A33"/>
          <w:spacing w:val="-1"/>
          <w:sz w:val="24"/>
          <w:szCs w:val="2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0"/>
          <w:szCs w:val="20"/>
          <w:shd w:val="clear" w:color="auto" w:fill="282C34"/>
          <w:lang w:eastAsia="vi-VN"/>
        </w:rPr>
      </w:pPr>
      <w:r w:rsidRPr="00C21A84">
        <w:rPr>
          <w:rFonts w:asciiTheme="majorHAnsi" w:eastAsia="Times New Roman" w:hAnsiTheme="majorHAnsi" w:cstheme="majorHAnsi"/>
          <w:color w:val="ABB2BF"/>
          <w:sz w:val="20"/>
          <w:szCs w:val="20"/>
          <w:shd w:val="clear" w:color="auto" w:fill="282C34"/>
          <w:lang w:eastAsia="vi-VN"/>
        </w:rPr>
        <w:t>$users = User::where(</w:t>
      </w:r>
      <w:r w:rsidRPr="00C21A84">
        <w:rPr>
          <w:rFonts w:asciiTheme="majorHAnsi" w:eastAsia="Times New Roman" w:hAnsiTheme="majorHAnsi" w:cstheme="majorHAnsi"/>
          <w:color w:val="98C379"/>
          <w:sz w:val="20"/>
          <w:szCs w:val="20"/>
          <w:shd w:val="clear" w:color="auto" w:fill="282C34"/>
          <w:lang w:eastAsia="vi-VN"/>
        </w:rPr>
        <w:t>'votes'</w:t>
      </w: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98C379"/>
          <w:sz w:val="20"/>
          <w:szCs w:val="20"/>
          <w:shd w:val="clear" w:color="auto" w:fill="282C34"/>
          <w:lang w:eastAsia="vi-VN"/>
        </w:rPr>
        <w:t>'&gt;'</w:t>
      </w:r>
      <w:r w:rsidRPr="00C21A84">
        <w:rPr>
          <w:rFonts w:asciiTheme="majorHAnsi" w:eastAsia="Times New Roman" w:hAnsiTheme="majorHAnsi" w:cstheme="majorHAnsi"/>
          <w:color w:val="ABB2BF"/>
          <w:sz w:val="20"/>
          <w:szCs w:val="20"/>
          <w:shd w:val="clear" w:color="auto" w:fill="282C34"/>
          <w:lang w:eastAsia="vi-VN"/>
        </w:rPr>
        <w:t xml:space="preserve">, </w:t>
      </w:r>
      <w:r w:rsidRPr="00C21A84">
        <w:rPr>
          <w:rFonts w:asciiTheme="majorHAnsi" w:eastAsia="Times New Roman" w:hAnsiTheme="majorHAnsi" w:cstheme="majorHAnsi"/>
          <w:color w:val="D19A66"/>
          <w:sz w:val="20"/>
          <w:szCs w:val="20"/>
          <w:shd w:val="clear" w:color="auto" w:fill="282C34"/>
          <w:lang w:eastAsia="vi-VN"/>
        </w:rPr>
        <w:t>100</w:t>
      </w:r>
      <w:r w:rsidRPr="00C21A84">
        <w:rPr>
          <w:rFonts w:asciiTheme="majorHAnsi" w:eastAsia="Times New Roman" w:hAnsiTheme="majorHAnsi" w:cstheme="majorHAnsi"/>
          <w:color w:val="ABB2BF"/>
          <w:sz w:val="20"/>
          <w:szCs w:val="20"/>
          <w:shd w:val="clear" w:color="auto" w:fill="282C34"/>
          <w:lang w:eastAsia="vi-VN"/>
        </w:rPr>
        <w:t>)-&gt;simplePaginate(</w:t>
      </w:r>
      <w:r w:rsidRPr="00C21A84">
        <w:rPr>
          <w:rFonts w:asciiTheme="majorHAnsi" w:eastAsia="Times New Roman" w:hAnsiTheme="majorHAnsi" w:cstheme="majorHAnsi"/>
          <w:color w:val="D19A66"/>
          <w:sz w:val="20"/>
          <w:szCs w:val="20"/>
          <w:shd w:val="clear" w:color="auto" w:fill="282C34"/>
          <w:lang w:eastAsia="vi-VN"/>
        </w:rPr>
        <w:t>15</w:t>
      </w:r>
      <w:r w:rsidRPr="00C21A84">
        <w:rPr>
          <w:rFonts w:asciiTheme="majorHAnsi" w:eastAsia="Times New Roman" w:hAnsiTheme="majorHAnsi" w:cstheme="majorHAnsi"/>
          <w:color w:val="ABB2BF"/>
          <w:sz w:val="20"/>
          <w:szCs w:val="20"/>
          <w:shd w:val="clear" w:color="auto" w:fill="282C34"/>
          <w:lang w:eastAsia="vi-VN"/>
        </w:rPr>
        <w:t>);</w:t>
      </w:r>
    </w:p>
    <w:p w:rsidR="00C21A84" w:rsidRPr="00C21A84" w:rsidRDefault="00C21A84" w:rsidP="00C21A84">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C21A84">
        <w:rPr>
          <w:rFonts w:asciiTheme="majorHAnsi" w:eastAsia="Times New Roman" w:hAnsiTheme="majorHAnsi" w:cstheme="majorHAnsi"/>
          <w:b/>
          <w:bCs/>
          <w:color w:val="000000"/>
          <w:sz w:val="28"/>
          <w:szCs w:val="28"/>
          <w:lang w:eastAsia="vi-VN"/>
        </w:rPr>
        <w:t>Tạo thủ công một Paginator</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Đôi khi bạn muốn tạo một đối tượng xử lý phân trang riêng, truyền vào cho nó một mảng các items. Bạn có thể thực hiện bằng cách tạo một đối tượng từ </w:t>
      </w:r>
      <w:r w:rsidRPr="00C21A84">
        <w:rPr>
          <w:rFonts w:asciiTheme="majorHAnsi" w:eastAsia="Times New Roman" w:hAnsiTheme="majorHAnsi" w:cstheme="majorHAnsi"/>
          <w:color w:val="BD4147"/>
          <w:spacing w:val="-1"/>
          <w:sz w:val="28"/>
          <w:szCs w:val="28"/>
          <w:shd w:val="clear" w:color="auto" w:fill="F6F6F7"/>
          <w:lang w:eastAsia="vi-VN"/>
        </w:rPr>
        <w:t>Illuminate\Pagination\Paginator</w:t>
      </w:r>
      <w:r w:rsidRPr="00C21A84">
        <w:rPr>
          <w:rFonts w:asciiTheme="majorHAnsi" w:eastAsia="Times New Roman" w:hAnsiTheme="majorHAnsi" w:cstheme="majorHAnsi"/>
          <w:color w:val="0B1A33"/>
          <w:spacing w:val="-1"/>
          <w:sz w:val="28"/>
          <w:szCs w:val="28"/>
          <w:lang w:eastAsia="vi-VN"/>
        </w:rPr>
        <w:t> hoặc từ </w:t>
      </w:r>
      <w:r w:rsidRPr="00C21A84">
        <w:rPr>
          <w:rFonts w:asciiTheme="majorHAnsi" w:eastAsia="Times New Roman" w:hAnsiTheme="majorHAnsi" w:cstheme="majorHAnsi"/>
          <w:color w:val="BD4147"/>
          <w:spacing w:val="-1"/>
          <w:sz w:val="28"/>
          <w:szCs w:val="28"/>
          <w:shd w:val="clear" w:color="auto" w:fill="F6F6F7"/>
          <w:lang w:eastAsia="vi-VN"/>
        </w:rPr>
        <w:t>Illuminate\Pagination\LengthAwarePaginator</w:t>
      </w:r>
      <w:r w:rsidRPr="00C21A84">
        <w:rPr>
          <w:rFonts w:asciiTheme="majorHAnsi" w:eastAsia="Times New Roman" w:hAnsiTheme="majorHAnsi" w:cstheme="majorHAnsi"/>
          <w:color w:val="0B1A33"/>
          <w:spacing w:val="-1"/>
          <w:sz w:val="28"/>
          <w:szCs w:val="28"/>
          <w:lang w:eastAsia="vi-VN"/>
        </w:rPr>
        <w:t>, phục thuộc vào yêu cầu của bạn.</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BD4147"/>
          <w:spacing w:val="-1"/>
          <w:sz w:val="28"/>
          <w:szCs w:val="28"/>
          <w:shd w:val="clear" w:color="auto" w:fill="F6F6F7"/>
          <w:lang w:eastAsia="vi-VN"/>
        </w:rPr>
        <w:t>Class Paginator</w:t>
      </w:r>
      <w:r w:rsidRPr="00C21A84">
        <w:rPr>
          <w:rFonts w:asciiTheme="majorHAnsi" w:eastAsia="Times New Roman" w:hAnsiTheme="majorHAnsi" w:cstheme="majorHAnsi"/>
          <w:color w:val="0B1A33"/>
          <w:spacing w:val="-1"/>
          <w:sz w:val="28"/>
          <w:szCs w:val="28"/>
          <w:lang w:eastAsia="vi-VN"/>
        </w:rPr>
        <w:t> không quan tâm tổng số items trên tập kết quả; tuy nhiên, chính vì thế mà class không có phương thức để lấy được index của trang cuối cùng. Class </w:t>
      </w:r>
      <w:r w:rsidRPr="00C21A84">
        <w:rPr>
          <w:rFonts w:asciiTheme="majorHAnsi" w:eastAsia="Times New Roman" w:hAnsiTheme="majorHAnsi" w:cstheme="majorHAnsi"/>
          <w:color w:val="BD4147"/>
          <w:spacing w:val="-1"/>
          <w:sz w:val="28"/>
          <w:szCs w:val="28"/>
          <w:shd w:val="clear" w:color="auto" w:fill="F6F6F7"/>
          <w:lang w:eastAsia="vi-VN"/>
        </w:rPr>
        <w:t>LengthAwarePaginator</w:t>
      </w:r>
      <w:r w:rsidRPr="00C21A84">
        <w:rPr>
          <w:rFonts w:asciiTheme="majorHAnsi" w:eastAsia="Times New Roman" w:hAnsiTheme="majorHAnsi" w:cstheme="majorHAnsi"/>
          <w:color w:val="0B1A33"/>
          <w:spacing w:val="-1"/>
          <w:sz w:val="28"/>
          <w:szCs w:val="28"/>
          <w:lang w:eastAsia="vi-VN"/>
        </w:rPr>
        <w:t> nhận đối số tương tự với Paginator, nhưng lại cần biết tổng số items có trong tập kết quả.</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Nói một cách khác, </w:t>
      </w:r>
      <w:r w:rsidRPr="00C21A84">
        <w:rPr>
          <w:rFonts w:asciiTheme="majorHAnsi" w:eastAsia="Times New Roman" w:hAnsiTheme="majorHAnsi" w:cstheme="majorHAnsi"/>
          <w:color w:val="BD4147"/>
          <w:spacing w:val="-1"/>
          <w:sz w:val="28"/>
          <w:szCs w:val="28"/>
          <w:shd w:val="clear" w:color="auto" w:fill="F6F6F7"/>
          <w:lang w:eastAsia="vi-VN"/>
        </w:rPr>
        <w:t>Paginator</w:t>
      </w:r>
      <w:r w:rsidRPr="00C21A84">
        <w:rPr>
          <w:rFonts w:asciiTheme="majorHAnsi" w:eastAsia="Times New Roman" w:hAnsiTheme="majorHAnsi" w:cstheme="majorHAnsi"/>
          <w:color w:val="0B1A33"/>
          <w:spacing w:val="-1"/>
          <w:sz w:val="28"/>
          <w:szCs w:val="28"/>
          <w:lang w:eastAsia="vi-VN"/>
        </w:rPr>
        <w:t> tương ứng với hàm </w:t>
      </w:r>
      <w:r w:rsidRPr="00C21A84">
        <w:rPr>
          <w:rFonts w:asciiTheme="majorHAnsi" w:eastAsia="Times New Roman" w:hAnsiTheme="majorHAnsi" w:cstheme="majorHAnsi"/>
          <w:color w:val="BD4147"/>
          <w:spacing w:val="-1"/>
          <w:sz w:val="28"/>
          <w:szCs w:val="28"/>
          <w:shd w:val="clear" w:color="auto" w:fill="F6F6F7"/>
          <w:lang w:eastAsia="vi-VN"/>
        </w:rPr>
        <w:t>simplePaginate</w:t>
      </w:r>
      <w:r w:rsidRPr="00C21A84">
        <w:rPr>
          <w:rFonts w:asciiTheme="majorHAnsi" w:eastAsia="Times New Roman" w:hAnsiTheme="majorHAnsi" w:cstheme="majorHAnsi"/>
          <w:color w:val="0B1A33"/>
          <w:spacing w:val="-1"/>
          <w:sz w:val="28"/>
          <w:szCs w:val="28"/>
          <w:lang w:eastAsia="vi-VN"/>
        </w:rPr>
        <w:t> trên </w:t>
      </w:r>
      <w:r w:rsidRPr="00C21A84">
        <w:rPr>
          <w:rFonts w:asciiTheme="majorHAnsi" w:eastAsia="Times New Roman" w:hAnsiTheme="majorHAnsi" w:cstheme="majorHAnsi"/>
          <w:color w:val="BD4147"/>
          <w:spacing w:val="-1"/>
          <w:sz w:val="28"/>
          <w:szCs w:val="28"/>
          <w:shd w:val="clear" w:color="auto" w:fill="F6F6F7"/>
          <w:lang w:eastAsia="vi-VN"/>
        </w:rPr>
        <w:t>query builder</w:t>
      </w:r>
      <w:r w:rsidRPr="00C21A84">
        <w:rPr>
          <w:rFonts w:asciiTheme="majorHAnsi" w:eastAsia="Times New Roman" w:hAnsiTheme="majorHAnsi" w:cstheme="majorHAnsi"/>
          <w:color w:val="0B1A33"/>
          <w:spacing w:val="-1"/>
          <w:sz w:val="28"/>
          <w:szCs w:val="28"/>
          <w:lang w:eastAsia="vi-VN"/>
        </w:rPr>
        <w:t> và </w:t>
      </w:r>
      <w:r w:rsidRPr="00C21A84">
        <w:rPr>
          <w:rFonts w:asciiTheme="majorHAnsi" w:eastAsia="Times New Roman" w:hAnsiTheme="majorHAnsi" w:cstheme="majorHAnsi"/>
          <w:color w:val="BD4147"/>
          <w:spacing w:val="-1"/>
          <w:sz w:val="28"/>
          <w:szCs w:val="28"/>
          <w:shd w:val="clear" w:color="auto" w:fill="F6F6F7"/>
          <w:lang w:eastAsia="vi-VN"/>
        </w:rPr>
        <w:t>Eloquent</w:t>
      </w:r>
      <w:r w:rsidRPr="00C21A84">
        <w:rPr>
          <w:rFonts w:asciiTheme="majorHAnsi" w:eastAsia="Times New Roman" w:hAnsiTheme="majorHAnsi" w:cstheme="majorHAnsi"/>
          <w:color w:val="0B1A33"/>
          <w:spacing w:val="-1"/>
          <w:sz w:val="28"/>
          <w:szCs w:val="28"/>
          <w:lang w:eastAsia="vi-VN"/>
        </w:rPr>
        <w:t>, trong khi </w:t>
      </w:r>
      <w:r w:rsidRPr="00C21A84">
        <w:rPr>
          <w:rFonts w:asciiTheme="majorHAnsi" w:eastAsia="Times New Roman" w:hAnsiTheme="majorHAnsi" w:cstheme="majorHAnsi"/>
          <w:color w:val="BD4147"/>
          <w:spacing w:val="-1"/>
          <w:sz w:val="28"/>
          <w:szCs w:val="28"/>
          <w:shd w:val="clear" w:color="auto" w:fill="F6F6F7"/>
          <w:lang w:eastAsia="vi-VN"/>
        </w:rPr>
        <w:t>LengthAwarePaginator</w:t>
      </w:r>
      <w:r w:rsidRPr="00C21A84">
        <w:rPr>
          <w:rFonts w:asciiTheme="majorHAnsi" w:eastAsia="Times New Roman" w:hAnsiTheme="majorHAnsi" w:cstheme="majorHAnsi"/>
          <w:color w:val="0B1A33"/>
          <w:spacing w:val="-1"/>
          <w:sz w:val="28"/>
          <w:szCs w:val="28"/>
          <w:lang w:eastAsia="vi-VN"/>
        </w:rPr>
        <w:t> lại tương ứng với hàm </w:t>
      </w:r>
      <w:r w:rsidRPr="00C21A84">
        <w:rPr>
          <w:rFonts w:asciiTheme="majorHAnsi" w:eastAsia="Times New Roman" w:hAnsiTheme="majorHAnsi" w:cstheme="majorHAnsi"/>
          <w:color w:val="BD4147"/>
          <w:spacing w:val="-1"/>
          <w:sz w:val="28"/>
          <w:szCs w:val="28"/>
          <w:shd w:val="clear" w:color="auto" w:fill="F6F6F7"/>
          <w:lang w:eastAsia="vi-VN"/>
        </w:rPr>
        <w:t>paginate</w:t>
      </w:r>
      <w:r w:rsidRPr="00C21A84">
        <w:rPr>
          <w:rFonts w:asciiTheme="majorHAnsi" w:eastAsia="Times New Roman" w:hAnsiTheme="majorHAnsi" w:cstheme="majorHAnsi"/>
          <w:color w:val="0B1A33"/>
          <w:spacing w:val="-1"/>
          <w:sz w:val="28"/>
          <w:szCs w:val="28"/>
          <w:lang w:eastAsia="vi-VN"/>
        </w:rPr>
        <w:t>.</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Khi tự tạo một đối tượng </w:t>
      </w:r>
      <w:r w:rsidRPr="00C21A84">
        <w:rPr>
          <w:rFonts w:asciiTheme="majorHAnsi" w:eastAsia="Times New Roman" w:hAnsiTheme="majorHAnsi" w:cstheme="majorHAnsi"/>
          <w:color w:val="BD4147"/>
          <w:spacing w:val="-1"/>
          <w:sz w:val="28"/>
          <w:szCs w:val="28"/>
          <w:shd w:val="clear" w:color="auto" w:fill="F6F6F7"/>
          <w:lang w:eastAsia="vi-VN"/>
        </w:rPr>
        <w:t>paginator</w:t>
      </w:r>
      <w:r w:rsidRPr="00C21A84">
        <w:rPr>
          <w:rFonts w:asciiTheme="majorHAnsi" w:eastAsia="Times New Roman" w:hAnsiTheme="majorHAnsi" w:cstheme="majorHAnsi"/>
          <w:color w:val="0B1A33"/>
          <w:spacing w:val="-1"/>
          <w:sz w:val="28"/>
          <w:szCs w:val="28"/>
          <w:lang w:eastAsia="vi-VN"/>
        </w:rPr>
        <w:t> thủ công, bạn nên tự "cắt" mảng của tập kết quả truyền vào cho </w:t>
      </w:r>
      <w:r w:rsidRPr="00C21A84">
        <w:rPr>
          <w:rFonts w:asciiTheme="majorHAnsi" w:eastAsia="Times New Roman" w:hAnsiTheme="majorHAnsi" w:cstheme="majorHAnsi"/>
          <w:color w:val="BD4147"/>
          <w:spacing w:val="-1"/>
          <w:sz w:val="28"/>
          <w:szCs w:val="28"/>
          <w:shd w:val="clear" w:color="auto" w:fill="F6F6F7"/>
          <w:lang w:eastAsia="vi-VN"/>
        </w:rPr>
        <w:t>paginator</w:t>
      </w:r>
      <w:r w:rsidRPr="00C21A84">
        <w:rPr>
          <w:rFonts w:asciiTheme="majorHAnsi" w:eastAsia="Times New Roman" w:hAnsiTheme="majorHAnsi" w:cstheme="majorHAnsi"/>
          <w:color w:val="0B1A33"/>
          <w:spacing w:val="-1"/>
          <w:sz w:val="28"/>
          <w:szCs w:val="28"/>
          <w:lang w:eastAsia="vi-VN"/>
        </w:rPr>
        <w:t>. Nếu bạn không chắc làm như thế nào, hãy tham khảo hàm </w:t>
      </w:r>
      <w:r w:rsidRPr="00C21A84">
        <w:rPr>
          <w:rFonts w:asciiTheme="majorHAnsi" w:eastAsia="Times New Roman" w:hAnsiTheme="majorHAnsi" w:cstheme="majorHAnsi"/>
          <w:color w:val="BD4147"/>
          <w:spacing w:val="-1"/>
          <w:sz w:val="28"/>
          <w:szCs w:val="28"/>
          <w:shd w:val="clear" w:color="auto" w:fill="F6F6F7"/>
          <w:lang w:eastAsia="vi-VN"/>
        </w:rPr>
        <w:t>array_slice</w:t>
      </w:r>
      <w:r w:rsidRPr="00C21A84">
        <w:rPr>
          <w:rFonts w:asciiTheme="majorHAnsi" w:eastAsia="Times New Roman" w:hAnsiTheme="majorHAnsi" w:cstheme="majorHAnsi"/>
          <w:color w:val="0B1A33"/>
          <w:spacing w:val="-1"/>
          <w:sz w:val="28"/>
          <w:szCs w:val="28"/>
          <w:lang w:eastAsia="vi-VN"/>
        </w:rPr>
        <w:t> của PHP.</w:t>
      </w:r>
    </w:p>
    <w:p w:rsidR="00C21A84" w:rsidRPr="00C21A84" w:rsidRDefault="00C21A84" w:rsidP="00C21A84">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C21A84">
        <w:rPr>
          <w:rFonts w:asciiTheme="majorHAnsi" w:eastAsia="Times New Roman" w:hAnsiTheme="majorHAnsi" w:cstheme="majorHAnsi"/>
          <w:b/>
          <w:bCs/>
          <w:color w:val="000000"/>
          <w:sz w:val="28"/>
          <w:szCs w:val="28"/>
          <w:lang w:eastAsia="vi-VN"/>
        </w:rPr>
        <w:t>Hiển thị kết quả lên </w:t>
      </w:r>
      <w:r w:rsidRPr="00C21A84">
        <w:rPr>
          <w:rFonts w:asciiTheme="majorHAnsi" w:eastAsia="Times New Roman" w:hAnsiTheme="majorHAnsi" w:cstheme="majorHAnsi"/>
          <w:b/>
          <w:bCs/>
          <w:color w:val="BD4147"/>
          <w:sz w:val="28"/>
          <w:szCs w:val="28"/>
          <w:shd w:val="clear" w:color="auto" w:fill="F6F6F7"/>
          <w:lang w:eastAsia="vi-VN"/>
        </w:rPr>
        <w:t>views</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Khi bạn gọi hàm </w:t>
      </w:r>
      <w:r w:rsidRPr="00C21A84">
        <w:rPr>
          <w:rFonts w:asciiTheme="majorHAnsi" w:eastAsia="Times New Roman" w:hAnsiTheme="majorHAnsi" w:cstheme="majorHAnsi"/>
          <w:color w:val="BD4147"/>
          <w:spacing w:val="-1"/>
          <w:sz w:val="28"/>
          <w:szCs w:val="28"/>
          <w:shd w:val="clear" w:color="auto" w:fill="F6F6F7"/>
          <w:lang w:eastAsia="vi-VN"/>
        </w:rPr>
        <w:t>paginate</w:t>
      </w:r>
      <w:r w:rsidRPr="00C21A84">
        <w:rPr>
          <w:rFonts w:asciiTheme="majorHAnsi" w:eastAsia="Times New Roman" w:hAnsiTheme="majorHAnsi" w:cstheme="majorHAnsi"/>
          <w:color w:val="0B1A33"/>
          <w:spacing w:val="-1"/>
          <w:sz w:val="28"/>
          <w:szCs w:val="28"/>
          <w:lang w:eastAsia="vi-VN"/>
        </w:rPr>
        <w:t> hay </w:t>
      </w:r>
      <w:r w:rsidRPr="00C21A84">
        <w:rPr>
          <w:rFonts w:asciiTheme="majorHAnsi" w:eastAsia="Times New Roman" w:hAnsiTheme="majorHAnsi" w:cstheme="majorHAnsi"/>
          <w:color w:val="BD4147"/>
          <w:spacing w:val="-1"/>
          <w:sz w:val="28"/>
          <w:szCs w:val="28"/>
          <w:shd w:val="clear" w:color="auto" w:fill="F6F6F7"/>
          <w:lang w:eastAsia="vi-VN"/>
        </w:rPr>
        <w:t>simplePaginate</w:t>
      </w:r>
      <w:r w:rsidRPr="00C21A84">
        <w:rPr>
          <w:rFonts w:asciiTheme="majorHAnsi" w:eastAsia="Times New Roman" w:hAnsiTheme="majorHAnsi" w:cstheme="majorHAnsi"/>
          <w:color w:val="0B1A33"/>
          <w:spacing w:val="-1"/>
          <w:sz w:val="28"/>
          <w:szCs w:val="28"/>
          <w:lang w:eastAsia="vi-VN"/>
        </w:rPr>
        <w:t> trên </w:t>
      </w:r>
      <w:r w:rsidRPr="00C21A84">
        <w:rPr>
          <w:rFonts w:asciiTheme="majorHAnsi" w:eastAsia="Times New Roman" w:hAnsiTheme="majorHAnsi" w:cstheme="majorHAnsi"/>
          <w:color w:val="BD4147"/>
          <w:spacing w:val="-1"/>
          <w:sz w:val="28"/>
          <w:szCs w:val="28"/>
          <w:shd w:val="clear" w:color="auto" w:fill="F6F6F7"/>
          <w:lang w:eastAsia="vi-VN"/>
        </w:rPr>
        <w:t>query builder</w:t>
      </w:r>
      <w:r w:rsidRPr="00C21A84">
        <w:rPr>
          <w:rFonts w:asciiTheme="majorHAnsi" w:eastAsia="Times New Roman" w:hAnsiTheme="majorHAnsi" w:cstheme="majorHAnsi"/>
          <w:color w:val="0B1A33"/>
          <w:spacing w:val="-1"/>
          <w:sz w:val="28"/>
          <w:szCs w:val="28"/>
          <w:lang w:eastAsia="vi-VN"/>
        </w:rPr>
        <w:t> hay </w:t>
      </w:r>
      <w:r w:rsidRPr="00C21A84">
        <w:rPr>
          <w:rFonts w:asciiTheme="majorHAnsi" w:eastAsia="Times New Roman" w:hAnsiTheme="majorHAnsi" w:cstheme="majorHAnsi"/>
          <w:color w:val="BD4147"/>
          <w:spacing w:val="-1"/>
          <w:sz w:val="28"/>
          <w:szCs w:val="28"/>
          <w:shd w:val="clear" w:color="auto" w:fill="F6F6F7"/>
          <w:lang w:eastAsia="vi-VN"/>
        </w:rPr>
        <w:t>Eloquent</w:t>
      </w:r>
      <w:r w:rsidRPr="00C21A84">
        <w:rPr>
          <w:rFonts w:asciiTheme="majorHAnsi" w:eastAsia="Times New Roman" w:hAnsiTheme="majorHAnsi" w:cstheme="majorHAnsi"/>
          <w:color w:val="0B1A33"/>
          <w:spacing w:val="-1"/>
          <w:sz w:val="28"/>
          <w:szCs w:val="28"/>
          <w:lang w:eastAsia="vi-VN"/>
        </w:rPr>
        <w:t>, bạn sẽ nhận được một đối tượng paginator. Khi gọi hàm paginate, bạn sẽ nhận được một đối tượng của </w:t>
      </w:r>
      <w:r w:rsidRPr="00C21A84">
        <w:rPr>
          <w:rFonts w:asciiTheme="majorHAnsi" w:eastAsia="Times New Roman" w:hAnsiTheme="majorHAnsi" w:cstheme="majorHAnsi"/>
          <w:color w:val="BD4147"/>
          <w:spacing w:val="-1"/>
          <w:sz w:val="28"/>
          <w:szCs w:val="28"/>
          <w:shd w:val="clear" w:color="auto" w:fill="F6F6F7"/>
          <w:lang w:eastAsia="vi-VN"/>
        </w:rPr>
        <w:t>Illuminate\Pagination\LengthAwarePaginator</w:t>
      </w:r>
      <w:r w:rsidRPr="00C21A84">
        <w:rPr>
          <w:rFonts w:asciiTheme="majorHAnsi" w:eastAsia="Times New Roman" w:hAnsiTheme="majorHAnsi" w:cstheme="majorHAnsi"/>
          <w:color w:val="0B1A33"/>
          <w:spacing w:val="-1"/>
          <w:sz w:val="28"/>
          <w:szCs w:val="28"/>
          <w:lang w:eastAsia="vi-VN"/>
        </w:rPr>
        <w:t>. Khi gọi hàm </w:t>
      </w:r>
      <w:r w:rsidRPr="00C21A84">
        <w:rPr>
          <w:rFonts w:asciiTheme="majorHAnsi" w:eastAsia="Times New Roman" w:hAnsiTheme="majorHAnsi" w:cstheme="majorHAnsi"/>
          <w:color w:val="BD4147"/>
          <w:spacing w:val="-1"/>
          <w:sz w:val="28"/>
          <w:szCs w:val="28"/>
          <w:shd w:val="clear" w:color="auto" w:fill="F6F6F7"/>
          <w:lang w:eastAsia="vi-VN"/>
        </w:rPr>
        <w:t>simplePaginate</w:t>
      </w:r>
      <w:r w:rsidRPr="00C21A84">
        <w:rPr>
          <w:rFonts w:asciiTheme="majorHAnsi" w:eastAsia="Times New Roman" w:hAnsiTheme="majorHAnsi" w:cstheme="majorHAnsi"/>
          <w:color w:val="0B1A33"/>
          <w:spacing w:val="-1"/>
          <w:sz w:val="28"/>
          <w:szCs w:val="28"/>
          <w:lang w:eastAsia="vi-VN"/>
        </w:rPr>
        <w:t>, bạn sẽ nhận được một đối tượng của </w:t>
      </w:r>
      <w:r w:rsidRPr="00C21A84">
        <w:rPr>
          <w:rFonts w:asciiTheme="majorHAnsi" w:eastAsia="Times New Roman" w:hAnsiTheme="majorHAnsi" w:cstheme="majorHAnsi"/>
          <w:color w:val="BD4147"/>
          <w:spacing w:val="-1"/>
          <w:sz w:val="28"/>
          <w:szCs w:val="28"/>
          <w:shd w:val="clear" w:color="auto" w:fill="F6F6F7"/>
          <w:lang w:eastAsia="vi-VN"/>
        </w:rPr>
        <w:t>Illuminate\Pagination\Paginator</w:t>
      </w:r>
      <w:r w:rsidRPr="00C21A84">
        <w:rPr>
          <w:rFonts w:asciiTheme="majorHAnsi" w:eastAsia="Times New Roman" w:hAnsiTheme="majorHAnsi" w:cstheme="majorHAnsi"/>
          <w:color w:val="0B1A33"/>
          <w:spacing w:val="-1"/>
          <w:sz w:val="28"/>
          <w:szCs w:val="28"/>
          <w:lang w:eastAsia="vi-VN"/>
        </w:rPr>
        <w:t xml:space="preserve">. Những đối tượng này cung cấp vài phương </w:t>
      </w:r>
      <w:r w:rsidRPr="00C21A84">
        <w:rPr>
          <w:rFonts w:asciiTheme="majorHAnsi" w:eastAsia="Times New Roman" w:hAnsiTheme="majorHAnsi" w:cstheme="majorHAnsi"/>
          <w:color w:val="0B1A33"/>
          <w:spacing w:val="-1"/>
          <w:sz w:val="28"/>
          <w:szCs w:val="28"/>
          <w:lang w:eastAsia="vi-VN"/>
        </w:rPr>
        <w:lastRenderedPageBreak/>
        <w:t>thức mô tả tập kết quả. Ngoài những phương thức này, các đối tượng </w:t>
      </w:r>
      <w:r w:rsidRPr="00C21A84">
        <w:rPr>
          <w:rFonts w:asciiTheme="majorHAnsi" w:eastAsia="Times New Roman" w:hAnsiTheme="majorHAnsi" w:cstheme="majorHAnsi"/>
          <w:color w:val="BD4147"/>
          <w:spacing w:val="-1"/>
          <w:sz w:val="28"/>
          <w:szCs w:val="28"/>
          <w:shd w:val="clear" w:color="auto" w:fill="F6F6F7"/>
          <w:lang w:eastAsia="vi-VN"/>
        </w:rPr>
        <w:t>paginator</w:t>
      </w:r>
      <w:r w:rsidRPr="00C21A84">
        <w:rPr>
          <w:rFonts w:asciiTheme="majorHAnsi" w:eastAsia="Times New Roman" w:hAnsiTheme="majorHAnsi" w:cstheme="majorHAnsi"/>
          <w:color w:val="0B1A33"/>
          <w:spacing w:val="-1"/>
          <w:sz w:val="28"/>
          <w:szCs w:val="28"/>
          <w:lang w:eastAsia="vi-VN"/>
        </w:rPr>
        <w:t> đều là các iterators và có thể được lặp như một mảng.</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Khi đã nhận được kết quả, bạn có thể thực hiện hiển thị kết quả và render các link vào page sử dụng Blade:</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&lt;div class="container"&gt;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@foreach ($users as $user)</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 $user-&gt;name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@endforeach</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&lt;/div&gt;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$users-&gt;links() !!}</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Hàm </w:t>
      </w:r>
      <w:r w:rsidRPr="00C21A84">
        <w:rPr>
          <w:rFonts w:asciiTheme="majorHAnsi" w:eastAsia="Times New Roman" w:hAnsiTheme="majorHAnsi" w:cstheme="majorHAnsi"/>
          <w:color w:val="BD4147"/>
          <w:spacing w:val="-1"/>
          <w:sz w:val="28"/>
          <w:szCs w:val="28"/>
          <w:shd w:val="clear" w:color="auto" w:fill="F6F6F7"/>
          <w:lang w:eastAsia="vi-VN"/>
        </w:rPr>
        <w:t>links</w:t>
      </w:r>
      <w:r w:rsidRPr="00C21A84">
        <w:rPr>
          <w:rFonts w:asciiTheme="majorHAnsi" w:eastAsia="Times New Roman" w:hAnsiTheme="majorHAnsi" w:cstheme="majorHAnsi"/>
          <w:color w:val="0B1A33"/>
          <w:spacing w:val="-1"/>
          <w:sz w:val="28"/>
          <w:szCs w:val="28"/>
          <w:lang w:eastAsia="vi-VN"/>
        </w:rPr>
        <w:t> sẽ render các link cho tới hết các trang trong tập kết quả. Mỗi link này đều chứa sẵn một tham số </w:t>
      </w:r>
      <w:r w:rsidRPr="00C21A84">
        <w:rPr>
          <w:rFonts w:asciiTheme="majorHAnsi" w:eastAsia="Times New Roman" w:hAnsiTheme="majorHAnsi" w:cstheme="majorHAnsi"/>
          <w:color w:val="BD4147"/>
          <w:spacing w:val="-1"/>
          <w:sz w:val="28"/>
          <w:szCs w:val="28"/>
          <w:shd w:val="clear" w:color="auto" w:fill="F6F6F7"/>
          <w:lang w:eastAsia="vi-VN"/>
        </w:rPr>
        <w:t>?page</w:t>
      </w:r>
      <w:r w:rsidRPr="00C21A84">
        <w:rPr>
          <w:rFonts w:asciiTheme="majorHAnsi" w:eastAsia="Times New Roman" w:hAnsiTheme="majorHAnsi" w:cstheme="majorHAnsi"/>
          <w:color w:val="0B1A33"/>
          <w:spacing w:val="-1"/>
          <w:sz w:val="28"/>
          <w:szCs w:val="28"/>
          <w:lang w:eastAsia="vi-VN"/>
        </w:rPr>
        <w:t> với giá trị đúng. Hãy nhớ là, mã HTML sinh ra bởi hàm </w:t>
      </w:r>
      <w:r w:rsidRPr="00C21A84">
        <w:rPr>
          <w:rFonts w:asciiTheme="majorHAnsi" w:eastAsia="Times New Roman" w:hAnsiTheme="majorHAnsi" w:cstheme="majorHAnsi"/>
          <w:color w:val="BD4147"/>
          <w:spacing w:val="-1"/>
          <w:sz w:val="28"/>
          <w:szCs w:val="28"/>
          <w:shd w:val="clear" w:color="auto" w:fill="F6F6F7"/>
          <w:lang w:eastAsia="vi-VN"/>
        </w:rPr>
        <w:t>links</w:t>
      </w:r>
      <w:r w:rsidRPr="00C21A84">
        <w:rPr>
          <w:rFonts w:asciiTheme="majorHAnsi" w:eastAsia="Times New Roman" w:hAnsiTheme="majorHAnsi" w:cstheme="majorHAnsi"/>
          <w:color w:val="0B1A33"/>
          <w:spacing w:val="-1"/>
          <w:sz w:val="28"/>
          <w:szCs w:val="28"/>
          <w:lang w:eastAsia="vi-VN"/>
        </w:rPr>
        <w:t> tương thích với </w:t>
      </w:r>
      <w:r w:rsidRPr="00C21A84">
        <w:rPr>
          <w:rFonts w:asciiTheme="majorHAnsi" w:eastAsia="Times New Roman" w:hAnsiTheme="majorHAnsi" w:cstheme="majorHAnsi"/>
          <w:color w:val="BD4147"/>
          <w:spacing w:val="-1"/>
          <w:sz w:val="28"/>
          <w:szCs w:val="28"/>
          <w:shd w:val="clear" w:color="auto" w:fill="F6F6F7"/>
          <w:lang w:eastAsia="vi-VN"/>
        </w:rPr>
        <w:t>Bootstrap CSS framework</w:t>
      </w:r>
      <w:r w:rsidRPr="00C21A84">
        <w:rPr>
          <w:rFonts w:asciiTheme="majorHAnsi" w:eastAsia="Times New Roman" w:hAnsiTheme="majorHAnsi" w:cstheme="majorHAnsi"/>
          <w:color w:val="0B1A33"/>
          <w:spacing w:val="-1"/>
          <w:sz w:val="28"/>
          <w:szCs w:val="28"/>
          <w:lang w:eastAsia="vi-VN"/>
        </w:rPr>
        <w:t>.</w:t>
      </w:r>
    </w:p>
    <w:p w:rsidR="00C21A84" w:rsidRPr="00C21A84" w:rsidRDefault="00C21A84" w:rsidP="00C21A84">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C21A84">
        <w:rPr>
          <w:rFonts w:asciiTheme="majorHAnsi" w:eastAsia="Times New Roman" w:hAnsiTheme="majorHAnsi" w:cstheme="majorHAnsi"/>
          <w:b/>
          <w:bCs/>
          <w:color w:val="000000"/>
          <w:sz w:val="28"/>
          <w:szCs w:val="28"/>
          <w:lang w:eastAsia="vi-VN"/>
        </w:rPr>
        <w:t>Tuỳ chọn The Paginator URI</w:t>
      </w:r>
      <w:r w:rsidRPr="00C21A84">
        <w:rPr>
          <w:rFonts w:asciiTheme="majorHAnsi" w:eastAsia="Times New Roman" w:hAnsiTheme="majorHAnsi" w:cstheme="majorHAnsi"/>
          <w:color w:val="000000"/>
          <w:sz w:val="28"/>
          <w:szCs w:val="28"/>
          <w:lang w:eastAsia="vi-VN"/>
        </w:rPr>
        <w:br/>
        <w:t>Hàm </w:t>
      </w:r>
      <w:r w:rsidRPr="00C21A84">
        <w:rPr>
          <w:rFonts w:asciiTheme="majorHAnsi" w:eastAsia="Times New Roman" w:hAnsiTheme="majorHAnsi" w:cstheme="majorHAnsi"/>
          <w:color w:val="BD4147"/>
          <w:sz w:val="28"/>
          <w:szCs w:val="28"/>
          <w:shd w:val="clear" w:color="auto" w:fill="F6F6F7"/>
          <w:lang w:eastAsia="vi-VN"/>
        </w:rPr>
        <w:t>setPath</w:t>
      </w:r>
      <w:r w:rsidRPr="00C21A84">
        <w:rPr>
          <w:rFonts w:asciiTheme="majorHAnsi" w:eastAsia="Times New Roman" w:hAnsiTheme="majorHAnsi" w:cstheme="majorHAnsi"/>
          <w:color w:val="000000"/>
          <w:sz w:val="28"/>
          <w:szCs w:val="28"/>
          <w:lang w:eastAsia="vi-VN"/>
        </w:rPr>
        <w:t> cho phép bạn tuỳ chọn URI sử dụng bởi paginator khi sinh ra </w:t>
      </w:r>
      <w:r w:rsidRPr="00C21A84">
        <w:rPr>
          <w:rFonts w:asciiTheme="majorHAnsi" w:eastAsia="Times New Roman" w:hAnsiTheme="majorHAnsi" w:cstheme="majorHAnsi"/>
          <w:color w:val="BD4147"/>
          <w:sz w:val="28"/>
          <w:szCs w:val="28"/>
          <w:shd w:val="clear" w:color="auto" w:fill="F6F6F7"/>
          <w:lang w:eastAsia="vi-VN"/>
        </w:rPr>
        <w:t>links</w:t>
      </w:r>
      <w:r w:rsidRPr="00C21A84">
        <w:rPr>
          <w:rFonts w:asciiTheme="majorHAnsi" w:eastAsia="Times New Roman" w:hAnsiTheme="majorHAnsi" w:cstheme="majorHAnsi"/>
          <w:color w:val="000000"/>
          <w:sz w:val="28"/>
          <w:szCs w:val="28"/>
          <w:lang w:eastAsia="vi-VN"/>
        </w:rPr>
        <w:t>. Ví dụ, nếu bạn muốn paginator sinh ra links theo kiểu này </w:t>
      </w:r>
      <w:hyperlink r:id="rId19" w:tgtFrame="_blank" w:history="1">
        <w:r w:rsidRPr="00C21A84">
          <w:rPr>
            <w:rFonts w:asciiTheme="majorHAnsi" w:eastAsia="Times New Roman" w:hAnsiTheme="majorHAnsi" w:cstheme="majorHAnsi"/>
            <w:color w:val="5488C7"/>
            <w:sz w:val="28"/>
            <w:szCs w:val="28"/>
            <w:lang w:eastAsia="vi-VN"/>
          </w:rPr>
          <w:t>http://example.com/custom/url?page=N</w:t>
        </w:r>
      </w:hyperlink>
      <w:r w:rsidRPr="00C21A84">
        <w:rPr>
          <w:rFonts w:asciiTheme="majorHAnsi" w:eastAsia="Times New Roman" w:hAnsiTheme="majorHAnsi" w:cstheme="majorHAnsi"/>
          <w:color w:val="000000"/>
          <w:sz w:val="28"/>
          <w:szCs w:val="28"/>
          <w:lang w:eastAsia="vi-VN"/>
        </w:rPr>
        <w:t>, bạn chỉ cần truyền vào </w:t>
      </w:r>
      <w:r w:rsidRPr="00C21A84">
        <w:rPr>
          <w:rFonts w:asciiTheme="majorHAnsi" w:eastAsia="Times New Roman" w:hAnsiTheme="majorHAnsi" w:cstheme="majorHAnsi"/>
          <w:color w:val="BD4147"/>
          <w:sz w:val="28"/>
          <w:szCs w:val="28"/>
          <w:shd w:val="clear" w:color="auto" w:fill="F6F6F7"/>
          <w:lang w:eastAsia="vi-VN"/>
        </w:rPr>
        <w:t>custom/url</w:t>
      </w:r>
      <w:r w:rsidRPr="00C21A84">
        <w:rPr>
          <w:rFonts w:asciiTheme="majorHAnsi" w:eastAsia="Times New Roman" w:hAnsiTheme="majorHAnsi" w:cstheme="majorHAnsi"/>
          <w:color w:val="000000"/>
          <w:sz w:val="28"/>
          <w:szCs w:val="28"/>
          <w:lang w:eastAsia="vi-VN"/>
        </w:rPr>
        <w:t> vào hàm </w:t>
      </w:r>
      <w:r w:rsidRPr="00C21A84">
        <w:rPr>
          <w:rFonts w:asciiTheme="majorHAnsi" w:eastAsia="Times New Roman" w:hAnsiTheme="majorHAnsi" w:cstheme="majorHAnsi"/>
          <w:color w:val="BD4147"/>
          <w:sz w:val="28"/>
          <w:szCs w:val="28"/>
          <w:shd w:val="clear" w:color="auto" w:fill="F6F6F7"/>
          <w:lang w:eastAsia="vi-VN"/>
        </w:rPr>
        <w:t>setPath</w:t>
      </w:r>
      <w:r w:rsidRPr="00C21A84">
        <w:rPr>
          <w:rFonts w:asciiTheme="majorHAnsi" w:eastAsia="Times New Roman" w:hAnsiTheme="majorHAnsi" w:cstheme="majorHAnsi"/>
          <w:color w:val="000000"/>
          <w:sz w:val="28"/>
          <w:szCs w:val="28"/>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Route::get(</w:t>
      </w:r>
      <w:r w:rsidRPr="00C21A84">
        <w:rPr>
          <w:rFonts w:asciiTheme="majorHAnsi" w:eastAsia="Times New Roman" w:hAnsiTheme="majorHAnsi" w:cstheme="majorHAnsi"/>
          <w:color w:val="98C379"/>
          <w:sz w:val="28"/>
          <w:szCs w:val="28"/>
          <w:shd w:val="clear" w:color="auto" w:fill="282C34"/>
          <w:lang w:eastAsia="vi-VN"/>
        </w:rPr>
        <w:t>'users'</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C678DD"/>
          <w:sz w:val="28"/>
          <w:szCs w:val="28"/>
          <w:shd w:val="clear" w:color="auto" w:fill="282C34"/>
          <w:lang w:eastAsia="vi-VN"/>
        </w:rPr>
        <w:t>function</w:t>
      </w:r>
      <w:r w:rsidRPr="00C21A84">
        <w:rPr>
          <w:rFonts w:asciiTheme="majorHAnsi" w:eastAsia="Times New Roman" w:hAnsiTheme="majorHAnsi" w:cstheme="majorHAnsi"/>
          <w:color w:val="ABB2BF"/>
          <w:sz w:val="28"/>
          <w:szCs w:val="28"/>
          <w:shd w:val="clear" w:color="auto" w:fill="282C34"/>
          <w:lang w:eastAsia="vi-VN"/>
        </w:rPr>
        <w:t xml:space="preserve"> ()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$users = App\User::paginate(</w:t>
      </w:r>
      <w:r w:rsidRPr="00C21A84">
        <w:rPr>
          <w:rFonts w:asciiTheme="majorHAnsi" w:eastAsia="Times New Roman" w:hAnsiTheme="majorHAnsi" w:cstheme="majorHAnsi"/>
          <w:color w:val="D19A66"/>
          <w:sz w:val="28"/>
          <w:szCs w:val="28"/>
          <w:shd w:val="clear" w:color="auto" w:fill="282C34"/>
          <w:lang w:eastAsia="vi-VN"/>
        </w:rPr>
        <w:t>15</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$users-&gt;setPath(</w:t>
      </w:r>
      <w:r w:rsidRPr="00C21A84">
        <w:rPr>
          <w:rFonts w:asciiTheme="majorHAnsi" w:eastAsia="Times New Roman" w:hAnsiTheme="majorHAnsi" w:cstheme="majorHAnsi"/>
          <w:color w:val="98C379"/>
          <w:sz w:val="28"/>
          <w:szCs w:val="28"/>
          <w:shd w:val="clear" w:color="auto" w:fill="282C34"/>
          <w:lang w:eastAsia="vi-VN"/>
        </w:rPr>
        <w:t>'custom/url'</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i/>
          <w:iCs/>
          <w:color w:val="5C6370"/>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C21A84">
        <w:rPr>
          <w:rFonts w:asciiTheme="majorHAnsi" w:eastAsia="Times New Roman" w:hAnsiTheme="majorHAnsi" w:cstheme="majorHAnsi"/>
          <w:b/>
          <w:bCs/>
          <w:color w:val="000000"/>
          <w:sz w:val="28"/>
          <w:szCs w:val="28"/>
          <w:lang w:eastAsia="vi-VN"/>
        </w:rPr>
        <w:t>Thêm vào link phân trang</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Bạn có thể thêm vào query string của link phân trang sử dụng hàm </w:t>
      </w:r>
      <w:r w:rsidRPr="00C21A84">
        <w:rPr>
          <w:rFonts w:asciiTheme="majorHAnsi" w:eastAsia="Times New Roman" w:hAnsiTheme="majorHAnsi" w:cstheme="majorHAnsi"/>
          <w:color w:val="BD4147"/>
          <w:spacing w:val="-1"/>
          <w:sz w:val="28"/>
          <w:szCs w:val="28"/>
          <w:shd w:val="clear" w:color="auto" w:fill="F6F6F7"/>
          <w:lang w:eastAsia="vi-VN"/>
        </w:rPr>
        <w:t>appends</w:t>
      </w:r>
      <w:r w:rsidRPr="00C21A84">
        <w:rPr>
          <w:rFonts w:asciiTheme="majorHAnsi" w:eastAsia="Times New Roman" w:hAnsiTheme="majorHAnsi" w:cstheme="majorHAnsi"/>
          <w:color w:val="0B1A33"/>
          <w:spacing w:val="-1"/>
          <w:sz w:val="28"/>
          <w:szCs w:val="28"/>
          <w:lang w:eastAsia="vi-VN"/>
        </w:rPr>
        <w:t>. Ví dụ, để thêm vào </w:t>
      </w:r>
      <w:r w:rsidRPr="00C21A84">
        <w:rPr>
          <w:rFonts w:asciiTheme="majorHAnsi" w:eastAsia="Times New Roman" w:hAnsiTheme="majorHAnsi" w:cstheme="majorHAnsi"/>
          <w:color w:val="BD4147"/>
          <w:spacing w:val="-1"/>
          <w:sz w:val="28"/>
          <w:szCs w:val="28"/>
          <w:shd w:val="clear" w:color="auto" w:fill="F6F6F7"/>
          <w:lang w:eastAsia="vi-VN"/>
        </w:rPr>
        <w:t>&amp;sort=votes</w:t>
      </w:r>
      <w:r w:rsidRPr="00C21A84">
        <w:rPr>
          <w:rFonts w:asciiTheme="majorHAnsi" w:eastAsia="Times New Roman" w:hAnsiTheme="majorHAnsi" w:cstheme="majorHAnsi"/>
          <w:color w:val="0B1A33"/>
          <w:spacing w:val="-1"/>
          <w:sz w:val="28"/>
          <w:szCs w:val="28"/>
          <w:lang w:eastAsia="vi-VN"/>
        </w:rPr>
        <w:t> vào mỗi link, bạn nên thực hiện thế này:</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$users-&gt;fragment(</w:t>
      </w:r>
      <w:r w:rsidRPr="00C21A84">
        <w:rPr>
          <w:rFonts w:asciiTheme="majorHAnsi" w:eastAsia="Times New Roman" w:hAnsiTheme="majorHAnsi" w:cstheme="majorHAnsi"/>
          <w:color w:val="98C379"/>
          <w:sz w:val="28"/>
          <w:szCs w:val="28"/>
          <w:shd w:val="clear" w:color="auto" w:fill="282C34"/>
          <w:lang w:eastAsia="vi-VN"/>
        </w:rPr>
        <w:t>'foo'</w:t>
      </w:r>
      <w:r w:rsidRPr="00C21A84">
        <w:rPr>
          <w:rFonts w:asciiTheme="majorHAnsi" w:eastAsia="Times New Roman" w:hAnsiTheme="majorHAnsi" w:cstheme="majorHAnsi"/>
          <w:color w:val="ABB2BF"/>
          <w:sz w:val="28"/>
          <w:szCs w:val="28"/>
          <w:shd w:val="clear" w:color="auto" w:fill="282C34"/>
          <w:lang w:eastAsia="vi-VN"/>
        </w:rPr>
        <w:t>)-&gt;links() !!}</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 Các phương thức helper bổ sung**</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Bạn có thể truy cập các thông tin khác trong phân trang thông qua các phương thức sau trong </w:t>
      </w:r>
      <w:r w:rsidRPr="00C21A84">
        <w:rPr>
          <w:rFonts w:asciiTheme="majorHAnsi" w:eastAsia="Times New Roman" w:hAnsiTheme="majorHAnsi" w:cstheme="majorHAnsi"/>
          <w:color w:val="BD4147"/>
          <w:spacing w:val="-1"/>
          <w:sz w:val="28"/>
          <w:szCs w:val="28"/>
          <w:shd w:val="clear" w:color="auto" w:fill="F6F6F7"/>
          <w:lang w:eastAsia="vi-VN"/>
        </w:rPr>
        <w:t>paginator</w:t>
      </w:r>
      <w:r w:rsidRPr="00C21A84">
        <w:rPr>
          <w:rFonts w:asciiTheme="majorHAnsi" w:eastAsia="Times New Roman" w:hAnsiTheme="majorHAnsi" w:cstheme="majorHAnsi"/>
          <w:color w:val="0B1A33"/>
          <w:spacing w:val="-1"/>
          <w:sz w:val="28"/>
          <w:szCs w:val="28"/>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$results-&gt;count()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$results-&gt;currentPage()</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$results-&gt;firstItem()</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$results-&gt;hasMorePages()</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$results-&gt;lastItem()</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$results-&gt;lastPage() (Not available when using simplePaginate)</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lastRenderedPageBreak/>
        <w:t>$results-&gt;nextPageUrl()</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$results-&gt;perPage()</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$results-&gt;previousPageUrl()</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$results-&gt;total() (Not available when using simplePaginate)</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$results-&gt;url($page)</w:t>
      </w:r>
    </w:p>
    <w:p w:rsidR="00C21A84" w:rsidRPr="00C21A84" w:rsidRDefault="00C21A84" w:rsidP="00C21A84">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C21A84">
        <w:rPr>
          <w:rFonts w:asciiTheme="majorHAnsi" w:eastAsia="Times New Roman" w:hAnsiTheme="majorHAnsi" w:cstheme="majorHAnsi"/>
          <w:b/>
          <w:bCs/>
          <w:color w:val="000000"/>
          <w:sz w:val="28"/>
          <w:szCs w:val="28"/>
          <w:lang w:eastAsia="vi-VN"/>
        </w:rPr>
        <w:t>Chuyển kết quả sang JSON</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Các lớp kết quả phân trang của Laravel triển khai từ contract </w:t>
      </w:r>
      <w:r w:rsidRPr="00C21A84">
        <w:rPr>
          <w:rFonts w:asciiTheme="majorHAnsi" w:eastAsia="Times New Roman" w:hAnsiTheme="majorHAnsi" w:cstheme="majorHAnsi"/>
          <w:color w:val="BD4147"/>
          <w:spacing w:val="-1"/>
          <w:sz w:val="28"/>
          <w:szCs w:val="28"/>
          <w:shd w:val="clear" w:color="auto" w:fill="F6F6F7"/>
          <w:lang w:eastAsia="vi-VN"/>
        </w:rPr>
        <w:t>Illuminate\Contracts\Support\JsonableInterface</w:t>
      </w:r>
      <w:r w:rsidRPr="00C21A84">
        <w:rPr>
          <w:rFonts w:asciiTheme="majorHAnsi" w:eastAsia="Times New Roman" w:hAnsiTheme="majorHAnsi" w:cstheme="majorHAnsi"/>
          <w:color w:val="0B1A33"/>
          <w:spacing w:val="-1"/>
          <w:sz w:val="28"/>
          <w:szCs w:val="28"/>
          <w:lang w:eastAsia="vi-VN"/>
        </w:rPr>
        <w:t> và mở ra hàm </w:t>
      </w:r>
      <w:r w:rsidRPr="00C21A84">
        <w:rPr>
          <w:rFonts w:asciiTheme="majorHAnsi" w:eastAsia="Times New Roman" w:hAnsiTheme="majorHAnsi" w:cstheme="majorHAnsi"/>
          <w:color w:val="BD4147"/>
          <w:spacing w:val="-1"/>
          <w:sz w:val="28"/>
          <w:szCs w:val="28"/>
          <w:shd w:val="clear" w:color="auto" w:fill="F6F6F7"/>
          <w:lang w:eastAsia="vi-VN"/>
        </w:rPr>
        <w:t>toJson</w:t>
      </w:r>
      <w:r w:rsidRPr="00C21A84">
        <w:rPr>
          <w:rFonts w:asciiTheme="majorHAnsi" w:eastAsia="Times New Roman" w:hAnsiTheme="majorHAnsi" w:cstheme="majorHAnsi"/>
          <w:color w:val="0B1A33"/>
          <w:spacing w:val="-1"/>
          <w:sz w:val="28"/>
          <w:szCs w:val="28"/>
          <w:lang w:eastAsia="vi-VN"/>
        </w:rPr>
        <w:t>, do đó, rất dễ dàng để có thể chuyển kết quả thành JSON.</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Bạn cũng có thể convert một đối tượng </w:t>
      </w:r>
      <w:r w:rsidRPr="00C21A84">
        <w:rPr>
          <w:rFonts w:asciiTheme="majorHAnsi" w:eastAsia="Times New Roman" w:hAnsiTheme="majorHAnsi" w:cstheme="majorHAnsi"/>
          <w:color w:val="BD4147"/>
          <w:spacing w:val="-1"/>
          <w:sz w:val="28"/>
          <w:szCs w:val="28"/>
          <w:shd w:val="clear" w:color="auto" w:fill="F6F6F7"/>
          <w:lang w:eastAsia="vi-VN"/>
        </w:rPr>
        <w:t>paginator</w:t>
      </w:r>
      <w:r w:rsidRPr="00C21A84">
        <w:rPr>
          <w:rFonts w:asciiTheme="majorHAnsi" w:eastAsia="Times New Roman" w:hAnsiTheme="majorHAnsi" w:cstheme="majorHAnsi"/>
          <w:color w:val="0B1A33"/>
          <w:spacing w:val="-1"/>
          <w:sz w:val="28"/>
          <w:szCs w:val="28"/>
          <w:lang w:eastAsia="vi-VN"/>
        </w:rPr>
        <w:t> sang JSON bằng cách return nó từ một route hay </w:t>
      </w:r>
      <w:r w:rsidRPr="00C21A84">
        <w:rPr>
          <w:rFonts w:asciiTheme="majorHAnsi" w:eastAsia="Times New Roman" w:hAnsiTheme="majorHAnsi" w:cstheme="majorHAnsi"/>
          <w:color w:val="BD4147"/>
          <w:spacing w:val="-1"/>
          <w:sz w:val="28"/>
          <w:szCs w:val="28"/>
          <w:shd w:val="clear" w:color="auto" w:fill="F6F6F7"/>
          <w:lang w:eastAsia="vi-VN"/>
        </w:rPr>
        <w:t>controller action</w:t>
      </w:r>
      <w:r w:rsidRPr="00C21A84">
        <w:rPr>
          <w:rFonts w:asciiTheme="majorHAnsi" w:eastAsia="Times New Roman" w:hAnsiTheme="majorHAnsi" w:cstheme="majorHAnsi"/>
          <w:color w:val="0B1A33"/>
          <w:spacing w:val="-1"/>
          <w:sz w:val="28"/>
          <w:szCs w:val="28"/>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Route::get(</w:t>
      </w:r>
      <w:r w:rsidRPr="00C21A84">
        <w:rPr>
          <w:rFonts w:asciiTheme="majorHAnsi" w:eastAsia="Times New Roman" w:hAnsiTheme="majorHAnsi" w:cstheme="majorHAnsi"/>
          <w:color w:val="98C379"/>
          <w:sz w:val="28"/>
          <w:szCs w:val="28"/>
          <w:shd w:val="clear" w:color="auto" w:fill="282C34"/>
          <w:lang w:eastAsia="vi-VN"/>
        </w:rPr>
        <w:t>'users'</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C678DD"/>
          <w:sz w:val="28"/>
          <w:szCs w:val="28"/>
          <w:shd w:val="clear" w:color="auto" w:fill="282C34"/>
          <w:lang w:eastAsia="vi-VN"/>
        </w:rPr>
        <w:t>function</w:t>
      </w:r>
      <w:r w:rsidRPr="00C21A84">
        <w:rPr>
          <w:rFonts w:asciiTheme="majorHAnsi" w:eastAsia="Times New Roman" w:hAnsiTheme="majorHAnsi" w:cstheme="majorHAnsi"/>
          <w:color w:val="ABB2BF"/>
          <w:sz w:val="28"/>
          <w:szCs w:val="28"/>
          <w:shd w:val="clear" w:color="auto" w:fill="282C34"/>
          <w:lang w:eastAsia="vi-VN"/>
        </w:rPr>
        <w:t xml:space="preserve"> ()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C678DD"/>
          <w:sz w:val="28"/>
          <w:szCs w:val="28"/>
          <w:shd w:val="clear" w:color="auto" w:fill="282C34"/>
          <w:lang w:eastAsia="vi-VN"/>
        </w:rPr>
        <w:t>return</w:t>
      </w:r>
      <w:r w:rsidRPr="00C21A84">
        <w:rPr>
          <w:rFonts w:asciiTheme="majorHAnsi" w:eastAsia="Times New Roman" w:hAnsiTheme="majorHAnsi" w:cstheme="majorHAnsi"/>
          <w:color w:val="ABB2BF"/>
          <w:sz w:val="28"/>
          <w:szCs w:val="28"/>
          <w:shd w:val="clear" w:color="auto" w:fill="282C34"/>
          <w:lang w:eastAsia="vi-VN"/>
        </w:rPr>
        <w:t xml:space="preserve"> App\User::paginate();</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spacing w:after="120" w:line="240" w:lineRule="auto"/>
        <w:rPr>
          <w:rFonts w:asciiTheme="majorHAnsi" w:eastAsia="Times New Roman" w:hAnsiTheme="majorHAnsi" w:cstheme="majorHAnsi"/>
          <w:color w:val="0B1A33"/>
          <w:spacing w:val="-1"/>
          <w:sz w:val="28"/>
          <w:szCs w:val="28"/>
          <w:lang w:eastAsia="vi-VN"/>
        </w:rPr>
      </w:pPr>
      <w:r w:rsidRPr="00C21A84">
        <w:rPr>
          <w:rFonts w:asciiTheme="majorHAnsi" w:eastAsia="Times New Roman" w:hAnsiTheme="majorHAnsi" w:cstheme="majorHAnsi"/>
          <w:color w:val="0B1A33"/>
          <w:spacing w:val="-1"/>
          <w:sz w:val="28"/>
          <w:szCs w:val="28"/>
          <w:lang w:eastAsia="vi-VN"/>
        </w:rPr>
        <w:t>JSON tạo ra từ paginator sẽ chứa các thông tin meta như total, </w:t>
      </w:r>
      <w:r w:rsidRPr="00C21A84">
        <w:rPr>
          <w:rFonts w:asciiTheme="majorHAnsi" w:eastAsia="Times New Roman" w:hAnsiTheme="majorHAnsi" w:cstheme="majorHAnsi"/>
          <w:color w:val="BD4147"/>
          <w:spacing w:val="-1"/>
          <w:sz w:val="28"/>
          <w:szCs w:val="28"/>
          <w:shd w:val="clear" w:color="auto" w:fill="F6F6F7"/>
          <w:lang w:eastAsia="vi-VN"/>
        </w:rPr>
        <w:t>current_page</w:t>
      </w:r>
      <w:r w:rsidRPr="00C21A84">
        <w:rPr>
          <w:rFonts w:asciiTheme="majorHAnsi" w:eastAsia="Times New Roman" w:hAnsiTheme="majorHAnsi" w:cstheme="majorHAnsi"/>
          <w:color w:val="0B1A33"/>
          <w:spacing w:val="-1"/>
          <w:sz w:val="28"/>
          <w:szCs w:val="28"/>
          <w:lang w:eastAsia="vi-VN"/>
        </w:rPr>
        <w:t>, </w:t>
      </w:r>
      <w:r w:rsidRPr="00C21A84">
        <w:rPr>
          <w:rFonts w:asciiTheme="majorHAnsi" w:eastAsia="Times New Roman" w:hAnsiTheme="majorHAnsi" w:cstheme="majorHAnsi"/>
          <w:color w:val="BD4147"/>
          <w:spacing w:val="-1"/>
          <w:sz w:val="28"/>
          <w:szCs w:val="28"/>
          <w:shd w:val="clear" w:color="auto" w:fill="F6F6F7"/>
          <w:lang w:eastAsia="vi-VN"/>
        </w:rPr>
        <w:t>last_page</w:t>
      </w:r>
      <w:r w:rsidRPr="00C21A84">
        <w:rPr>
          <w:rFonts w:asciiTheme="majorHAnsi" w:eastAsia="Times New Roman" w:hAnsiTheme="majorHAnsi" w:cstheme="majorHAnsi"/>
          <w:color w:val="0B1A33"/>
          <w:spacing w:val="-1"/>
          <w:sz w:val="28"/>
          <w:szCs w:val="28"/>
          <w:lang w:eastAsia="vi-VN"/>
        </w:rPr>
        <w:t>, và nhiều nữa. Các đối tượng kết quả đều có trong khoá data của mảng JSON. Đây là một ví dụ về JSON tạo bởi </w:t>
      </w:r>
      <w:r w:rsidRPr="00C21A84">
        <w:rPr>
          <w:rFonts w:asciiTheme="majorHAnsi" w:eastAsia="Times New Roman" w:hAnsiTheme="majorHAnsi" w:cstheme="majorHAnsi"/>
          <w:color w:val="BD4147"/>
          <w:spacing w:val="-1"/>
          <w:sz w:val="28"/>
          <w:szCs w:val="28"/>
          <w:shd w:val="clear" w:color="auto" w:fill="F6F6F7"/>
          <w:lang w:eastAsia="vi-VN"/>
        </w:rPr>
        <w:t>paginator</w:t>
      </w:r>
      <w:r w:rsidRPr="00C21A84">
        <w:rPr>
          <w:rFonts w:asciiTheme="majorHAnsi" w:eastAsia="Times New Roman" w:hAnsiTheme="majorHAnsi" w:cstheme="majorHAnsi"/>
          <w:color w:val="0B1A33"/>
          <w:spacing w:val="-1"/>
          <w:sz w:val="28"/>
          <w:szCs w:val="28"/>
          <w:lang w:eastAsia="vi-VN"/>
        </w:rPr>
        <w:t> từ một </w:t>
      </w:r>
      <w:r w:rsidRPr="00C21A84">
        <w:rPr>
          <w:rFonts w:asciiTheme="majorHAnsi" w:eastAsia="Times New Roman" w:hAnsiTheme="majorHAnsi" w:cstheme="majorHAnsi"/>
          <w:color w:val="BD4147"/>
          <w:spacing w:val="-1"/>
          <w:sz w:val="28"/>
          <w:szCs w:val="28"/>
          <w:shd w:val="clear" w:color="auto" w:fill="F6F6F7"/>
          <w:lang w:eastAsia="vi-VN"/>
        </w:rPr>
        <w:t>route</w:t>
      </w:r>
      <w:r w:rsidRPr="00C21A84">
        <w:rPr>
          <w:rFonts w:asciiTheme="majorHAnsi" w:eastAsia="Times New Roman" w:hAnsiTheme="majorHAnsi" w:cstheme="majorHAnsi"/>
          <w:color w:val="0B1A33"/>
          <w:spacing w:val="-1"/>
          <w:sz w:val="28"/>
          <w:szCs w:val="28"/>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98C379"/>
          <w:sz w:val="28"/>
          <w:szCs w:val="28"/>
          <w:shd w:val="clear" w:color="auto" w:fill="282C34"/>
          <w:lang w:eastAsia="vi-VN"/>
        </w:rPr>
        <w:t>"total"</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D19A66"/>
          <w:sz w:val="28"/>
          <w:szCs w:val="28"/>
          <w:shd w:val="clear" w:color="auto" w:fill="282C34"/>
          <w:lang w:eastAsia="vi-VN"/>
        </w:rPr>
        <w:t>50</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98C379"/>
          <w:sz w:val="28"/>
          <w:szCs w:val="28"/>
          <w:shd w:val="clear" w:color="auto" w:fill="282C34"/>
          <w:lang w:eastAsia="vi-VN"/>
        </w:rPr>
        <w:t>"per_page"</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D19A66"/>
          <w:sz w:val="28"/>
          <w:szCs w:val="28"/>
          <w:shd w:val="clear" w:color="auto" w:fill="282C34"/>
          <w:lang w:eastAsia="vi-VN"/>
        </w:rPr>
        <w:t>15</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98C379"/>
          <w:sz w:val="28"/>
          <w:szCs w:val="28"/>
          <w:shd w:val="clear" w:color="auto" w:fill="282C34"/>
          <w:lang w:eastAsia="vi-VN"/>
        </w:rPr>
        <w:t>"current_page"</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D19A66"/>
          <w:sz w:val="28"/>
          <w:szCs w:val="28"/>
          <w:shd w:val="clear" w:color="auto" w:fill="282C34"/>
          <w:lang w:eastAsia="vi-VN"/>
        </w:rPr>
        <w:t>1</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98C379"/>
          <w:sz w:val="28"/>
          <w:szCs w:val="28"/>
          <w:shd w:val="clear" w:color="auto" w:fill="282C34"/>
          <w:lang w:eastAsia="vi-VN"/>
        </w:rPr>
        <w:t>"last_page"</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D19A66"/>
          <w:sz w:val="28"/>
          <w:szCs w:val="28"/>
          <w:shd w:val="clear" w:color="auto" w:fill="282C34"/>
          <w:lang w:eastAsia="vi-VN"/>
        </w:rPr>
        <w:t>4</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98C379"/>
          <w:sz w:val="28"/>
          <w:szCs w:val="28"/>
          <w:shd w:val="clear" w:color="auto" w:fill="282C34"/>
          <w:lang w:eastAsia="vi-VN"/>
        </w:rPr>
        <w:t>"next_page_url"</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98C379"/>
          <w:sz w:val="28"/>
          <w:szCs w:val="28"/>
          <w:shd w:val="clear" w:color="auto" w:fill="282C34"/>
          <w:lang w:eastAsia="vi-VN"/>
        </w:rPr>
        <w:t>"http://laravel.app?page=2"</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98C379"/>
          <w:sz w:val="28"/>
          <w:szCs w:val="28"/>
          <w:shd w:val="clear" w:color="auto" w:fill="282C34"/>
          <w:lang w:eastAsia="vi-VN"/>
        </w:rPr>
        <w:t>"prev_page_url"</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C678DD"/>
          <w:sz w:val="28"/>
          <w:szCs w:val="28"/>
          <w:shd w:val="clear" w:color="auto" w:fill="282C34"/>
          <w:lang w:eastAsia="vi-VN"/>
        </w:rPr>
        <w:t>null</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98C379"/>
          <w:sz w:val="28"/>
          <w:szCs w:val="28"/>
          <w:shd w:val="clear" w:color="auto" w:fill="282C34"/>
          <w:lang w:eastAsia="vi-VN"/>
        </w:rPr>
        <w:t>"from"</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D19A66"/>
          <w:sz w:val="28"/>
          <w:szCs w:val="28"/>
          <w:shd w:val="clear" w:color="auto" w:fill="282C34"/>
          <w:lang w:eastAsia="vi-VN"/>
        </w:rPr>
        <w:t>1</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98C379"/>
          <w:sz w:val="28"/>
          <w:szCs w:val="28"/>
          <w:shd w:val="clear" w:color="auto" w:fill="282C34"/>
          <w:lang w:eastAsia="vi-VN"/>
        </w:rPr>
        <w:t>"to"</w:t>
      </w: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D19A66"/>
          <w:sz w:val="28"/>
          <w:szCs w:val="28"/>
          <w:shd w:val="clear" w:color="auto" w:fill="282C34"/>
          <w:lang w:eastAsia="vi-VN"/>
        </w:rPr>
        <w:t>15</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color w:val="98C379"/>
          <w:sz w:val="28"/>
          <w:szCs w:val="28"/>
          <w:shd w:val="clear" w:color="auto" w:fill="282C34"/>
          <w:lang w:eastAsia="vi-VN"/>
        </w:rPr>
        <w:t>"data"</w:t>
      </w:r>
      <w:r w:rsidRPr="00C21A84">
        <w:rPr>
          <w:rFonts w:asciiTheme="majorHAnsi" w:eastAsia="Times New Roman" w:hAnsiTheme="majorHAnsi" w:cstheme="majorHAnsi"/>
          <w:color w:val="ABB2BF"/>
          <w:sz w:val="28"/>
          <w:szCs w:val="28"/>
          <w:shd w:val="clear" w:color="auto" w:fill="282C34"/>
          <w:lang w:eastAsia="vi-VN"/>
        </w:rPr>
        <w: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i/>
          <w:iCs/>
          <w:color w:val="5C6370"/>
          <w:sz w:val="28"/>
          <w:szCs w:val="28"/>
          <w:shd w:val="clear" w:color="auto" w:fill="282C34"/>
          <w:lang w:eastAsia="vi-VN"/>
        </w:rPr>
        <w:t>// Result Object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r w:rsidRPr="00C21A84">
        <w:rPr>
          <w:rFonts w:asciiTheme="majorHAnsi" w:eastAsia="Times New Roman" w:hAnsiTheme="majorHAnsi" w:cstheme="majorHAnsi"/>
          <w:i/>
          <w:iCs/>
          <w:color w:val="5C6370"/>
          <w:sz w:val="28"/>
          <w:szCs w:val="28"/>
          <w:shd w:val="clear" w:color="auto" w:fill="282C34"/>
          <w:lang w:eastAsia="vi-VN"/>
        </w:rPr>
        <w:t>// Result Object</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z w:val="28"/>
          <w:szCs w:val="28"/>
          <w:shd w:val="clear" w:color="auto" w:fill="282C34"/>
          <w:lang w:eastAsia="vi-VN"/>
        </w:rPr>
      </w:pPr>
      <w:r w:rsidRPr="00C21A84">
        <w:rPr>
          <w:rFonts w:asciiTheme="majorHAnsi" w:eastAsia="Times New Roman" w:hAnsiTheme="majorHAnsi" w:cstheme="majorHAnsi"/>
          <w:color w:val="ABB2BF"/>
          <w:sz w:val="28"/>
          <w:szCs w:val="28"/>
          <w:shd w:val="clear" w:color="auto" w:fill="282C34"/>
          <w:lang w:eastAsia="vi-VN"/>
        </w:rPr>
        <w:t xml:space="preserve">   ]</w:t>
      </w:r>
    </w:p>
    <w:p w:rsidR="00C21A84" w:rsidRPr="00C21A84" w:rsidRDefault="00C21A84" w:rsidP="00C21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92B2C"/>
          <w:sz w:val="28"/>
          <w:szCs w:val="28"/>
          <w:lang w:eastAsia="vi-VN"/>
        </w:rPr>
      </w:pPr>
      <w:r w:rsidRPr="00C21A84">
        <w:rPr>
          <w:rFonts w:asciiTheme="majorHAnsi" w:eastAsia="Times New Roman" w:hAnsiTheme="majorHAnsi" w:cstheme="majorHAnsi"/>
          <w:color w:val="ABB2BF"/>
          <w:sz w:val="28"/>
          <w:szCs w:val="28"/>
          <w:shd w:val="clear" w:color="auto" w:fill="282C34"/>
          <w:lang w:eastAsia="vi-VN"/>
        </w:rPr>
        <w:t>}</w:t>
      </w:r>
    </w:p>
    <w:p w:rsidR="00C21A84" w:rsidRPr="007E2C02" w:rsidRDefault="00C21A84" w:rsidP="0086242B">
      <w:pPr>
        <w:rPr>
          <w:rFonts w:asciiTheme="majorHAnsi" w:hAnsiTheme="majorHAnsi" w:cstheme="majorHAnsi"/>
          <w:sz w:val="28"/>
          <w:szCs w:val="28"/>
          <w:lang w:val="en-US"/>
        </w:rPr>
      </w:pPr>
    </w:p>
    <w:p w:rsidR="0086242B" w:rsidRPr="0086242B" w:rsidRDefault="0086242B" w:rsidP="0086242B">
      <w:pPr>
        <w:rPr>
          <w:rFonts w:asciiTheme="majorHAnsi" w:hAnsiTheme="majorHAnsi" w:cstheme="majorHAnsi"/>
          <w:sz w:val="28"/>
          <w:szCs w:val="28"/>
          <w:lang w:val="en-US"/>
        </w:rPr>
      </w:pPr>
    </w:p>
    <w:p w:rsidR="00C21A84" w:rsidRDefault="00C21A84" w:rsidP="00C21A84">
      <w:pPr>
        <w:pStyle w:val="Heading1"/>
        <w:shd w:val="clear" w:color="auto" w:fill="FFFFFF"/>
        <w:spacing w:before="0" w:beforeAutospacing="0" w:after="0" w:afterAutospacing="0" w:line="594" w:lineRule="atLeast"/>
        <w:textAlignment w:val="baseline"/>
        <w:rPr>
          <w:rFonts w:asciiTheme="majorHAnsi" w:hAnsiTheme="majorHAnsi" w:cstheme="majorHAnsi"/>
          <w:color w:val="333333"/>
          <w:sz w:val="40"/>
          <w:szCs w:val="40"/>
          <w:lang w:val="en-US"/>
        </w:rPr>
      </w:pPr>
      <w:r w:rsidRPr="00C21A84">
        <w:rPr>
          <w:rFonts w:asciiTheme="majorHAnsi" w:hAnsiTheme="majorHAnsi" w:cstheme="majorHAnsi"/>
          <w:color w:val="333333"/>
          <w:sz w:val="40"/>
          <w:szCs w:val="40"/>
        </w:rPr>
        <w:lastRenderedPageBreak/>
        <w:t> Migrations trong Laravel</w:t>
      </w:r>
    </w:p>
    <w:p w:rsidR="00C21A84" w:rsidRDefault="00C21A84" w:rsidP="00C21A84">
      <w:pPr>
        <w:pStyle w:val="Heading1"/>
        <w:shd w:val="clear" w:color="auto" w:fill="FFFFFF"/>
        <w:spacing w:before="0" w:beforeAutospacing="0" w:after="0" w:afterAutospacing="0" w:line="594" w:lineRule="atLeast"/>
        <w:textAlignment w:val="baseline"/>
        <w:rPr>
          <w:rFonts w:asciiTheme="majorHAnsi" w:hAnsiTheme="majorHAnsi" w:cstheme="majorHAnsi"/>
          <w:b w:val="0"/>
          <w:color w:val="555555"/>
          <w:sz w:val="28"/>
          <w:szCs w:val="28"/>
          <w:shd w:val="clear" w:color="auto" w:fill="FFFFFF"/>
          <w:lang w:val="en-US"/>
        </w:rPr>
      </w:pPr>
      <w:r>
        <w:rPr>
          <w:rFonts w:asciiTheme="majorHAnsi" w:hAnsiTheme="majorHAnsi" w:cstheme="majorHAnsi"/>
          <w:color w:val="333333"/>
          <w:sz w:val="40"/>
          <w:szCs w:val="40"/>
          <w:lang w:val="en-US"/>
        </w:rPr>
        <w:t>-</w:t>
      </w:r>
      <w:r w:rsidRPr="00C21A84">
        <w:rPr>
          <w:rFonts w:asciiTheme="majorHAnsi" w:hAnsiTheme="majorHAnsi" w:cstheme="majorHAnsi"/>
          <w:b w:val="0"/>
          <w:color w:val="555555"/>
          <w:sz w:val="28"/>
          <w:szCs w:val="28"/>
          <w:shd w:val="clear" w:color="auto" w:fill="FFFFFF"/>
        </w:rPr>
        <w:t>Bạn có thể hiểu Migrations trong Laravel 5 giống như một version control của database, 1 tính năng giúp bạn quản lý các version của database. Migrations trong Laravel 5 cho phép bạn chỉnh sửa scheme database, cập nhật trang thái hiện tại của database. Migrations giúp cho việc quản lý database của bạn trở nên đễ dàng hơn.</w:t>
      </w:r>
    </w:p>
    <w:p w:rsidR="00C21A84" w:rsidRPr="00C21A84" w:rsidRDefault="00C21A84" w:rsidP="00C21A84">
      <w:pPr>
        <w:shd w:val="clear" w:color="auto" w:fill="FFFFFF"/>
        <w:spacing w:after="105" w:line="240" w:lineRule="auto"/>
        <w:textAlignment w:val="baseline"/>
        <w:rPr>
          <w:rFonts w:asciiTheme="majorHAnsi" w:eastAsia="Times New Roman" w:hAnsiTheme="majorHAnsi" w:cstheme="majorHAnsi"/>
          <w:color w:val="444444"/>
          <w:sz w:val="28"/>
          <w:szCs w:val="28"/>
          <w:lang w:eastAsia="vi-VN"/>
        </w:rPr>
      </w:pPr>
      <w:r w:rsidRPr="00C21A84">
        <w:rPr>
          <w:rFonts w:asciiTheme="majorHAnsi" w:eastAsia="Times New Roman" w:hAnsiTheme="majorHAnsi" w:cstheme="majorHAnsi"/>
          <w:color w:val="444444"/>
          <w:sz w:val="28"/>
          <w:szCs w:val="28"/>
          <w:lang w:eastAsia="vi-VN"/>
        </w:rPr>
        <w:t>Điều kiện để sử dụng Migations:</w:t>
      </w:r>
    </w:p>
    <w:p w:rsidR="00C21A84" w:rsidRPr="00C21A84" w:rsidRDefault="00C21A84" w:rsidP="00C21A84">
      <w:pPr>
        <w:numPr>
          <w:ilvl w:val="0"/>
          <w:numId w:val="11"/>
        </w:numPr>
        <w:shd w:val="clear" w:color="auto" w:fill="FFFFFF"/>
        <w:spacing w:after="0" w:line="240" w:lineRule="auto"/>
        <w:ind w:left="450"/>
        <w:textAlignment w:val="baseline"/>
        <w:rPr>
          <w:rFonts w:asciiTheme="majorHAnsi" w:eastAsia="Times New Roman" w:hAnsiTheme="majorHAnsi" w:cstheme="majorHAnsi"/>
          <w:color w:val="444444"/>
          <w:sz w:val="28"/>
          <w:szCs w:val="28"/>
          <w:lang w:eastAsia="vi-VN"/>
        </w:rPr>
      </w:pPr>
      <w:r w:rsidRPr="00C21A84">
        <w:rPr>
          <w:rFonts w:asciiTheme="majorHAnsi" w:eastAsia="Times New Roman" w:hAnsiTheme="majorHAnsi" w:cstheme="majorHAnsi"/>
          <w:color w:val="444444"/>
          <w:sz w:val="28"/>
          <w:szCs w:val="28"/>
          <w:lang w:eastAsia="vi-VN"/>
        </w:rPr>
        <w:t>Phải có kết nối với database .</w:t>
      </w:r>
    </w:p>
    <w:p w:rsidR="00C21A84" w:rsidRPr="00C21A84" w:rsidRDefault="00C21A84" w:rsidP="00C21A84">
      <w:pPr>
        <w:numPr>
          <w:ilvl w:val="0"/>
          <w:numId w:val="11"/>
        </w:numPr>
        <w:shd w:val="clear" w:color="auto" w:fill="FFFFFF"/>
        <w:spacing w:after="0" w:line="240" w:lineRule="auto"/>
        <w:ind w:left="450"/>
        <w:textAlignment w:val="baseline"/>
        <w:rPr>
          <w:rFonts w:asciiTheme="majorHAnsi" w:eastAsia="Times New Roman" w:hAnsiTheme="majorHAnsi" w:cstheme="majorHAnsi"/>
          <w:color w:val="444444"/>
          <w:sz w:val="28"/>
          <w:szCs w:val="28"/>
          <w:lang w:eastAsia="vi-VN"/>
        </w:rPr>
      </w:pPr>
      <w:r w:rsidRPr="00C21A84">
        <w:rPr>
          <w:rFonts w:asciiTheme="majorHAnsi" w:eastAsia="Times New Roman" w:hAnsiTheme="majorHAnsi" w:cstheme="majorHAnsi"/>
          <w:color w:val="444444"/>
          <w:sz w:val="28"/>
          <w:szCs w:val="28"/>
          <w:lang w:eastAsia="vi-VN"/>
        </w:rPr>
        <w:t>Migrations muốn sử d</w:t>
      </w:r>
      <w:r w:rsidR="00767DD8">
        <w:rPr>
          <w:rFonts w:asciiTheme="majorHAnsi" w:eastAsia="Times New Roman" w:hAnsiTheme="majorHAnsi" w:cstheme="majorHAnsi"/>
          <w:color w:val="444444"/>
          <w:sz w:val="28"/>
          <w:szCs w:val="28"/>
          <w:lang w:eastAsia="vi-VN"/>
        </w:rPr>
        <w:t>ụng được thì phải nằm trong thư</w:t>
      </w:r>
      <w:r w:rsidR="00767DD8">
        <w:rPr>
          <w:rFonts w:asciiTheme="majorHAnsi" w:eastAsia="Times New Roman" w:hAnsiTheme="majorHAnsi" w:cstheme="majorHAnsi"/>
          <w:color w:val="444444"/>
          <w:sz w:val="28"/>
          <w:szCs w:val="28"/>
          <w:lang w:val="en-US" w:eastAsia="vi-VN"/>
        </w:rPr>
        <w:t xml:space="preserve"> </w:t>
      </w:r>
      <w:r w:rsidRPr="00C21A84">
        <w:rPr>
          <w:rFonts w:asciiTheme="majorHAnsi" w:eastAsia="Times New Roman" w:hAnsiTheme="majorHAnsi" w:cstheme="majorHAnsi"/>
          <w:color w:val="444444"/>
          <w:sz w:val="28"/>
          <w:szCs w:val="28"/>
          <w:lang w:eastAsia="vi-VN"/>
        </w:rPr>
        <w:t>mục </w:t>
      </w:r>
      <w:r w:rsidRPr="00C21A84">
        <w:rPr>
          <w:rFonts w:asciiTheme="majorHAnsi" w:eastAsia="Times New Roman" w:hAnsiTheme="majorHAnsi" w:cstheme="majorHAnsi"/>
          <w:b/>
          <w:bCs/>
          <w:color w:val="BB571A"/>
          <w:sz w:val="28"/>
          <w:szCs w:val="28"/>
          <w:bdr w:val="none" w:sz="0" w:space="0" w:color="auto" w:frame="1"/>
          <w:shd w:val="clear" w:color="auto" w:fill="F0F0F0"/>
          <w:lang w:eastAsia="vi-VN"/>
        </w:rPr>
        <w:t>App\database\migrations</w:t>
      </w:r>
    </w:p>
    <w:p w:rsidR="00767DD8" w:rsidRDefault="00767DD8" w:rsidP="00767DD8">
      <w:pPr>
        <w:pStyle w:val="Heading2"/>
        <w:pBdr>
          <w:bottom w:val="single" w:sz="6" w:space="8" w:color="DDDDDD"/>
        </w:pBdr>
        <w:shd w:val="clear" w:color="auto" w:fill="FFFFFF"/>
        <w:spacing w:before="0" w:after="150" w:line="525" w:lineRule="atLeast"/>
        <w:textAlignment w:val="baseline"/>
        <w:rPr>
          <w:rFonts w:ascii="Roboto Slab" w:hAnsi="Roboto Slab"/>
          <w:b w:val="0"/>
          <w:bCs w:val="0"/>
          <w:color w:val="125692"/>
          <w:sz w:val="38"/>
          <w:szCs w:val="38"/>
        </w:rPr>
      </w:pPr>
      <w:r>
        <w:rPr>
          <w:rFonts w:ascii="Roboto Slab" w:hAnsi="Roboto Slab"/>
          <w:b w:val="0"/>
          <w:bCs w:val="0"/>
          <w:color w:val="125692"/>
          <w:sz w:val="38"/>
          <w:szCs w:val="38"/>
        </w:rPr>
        <w:t>Tạo migrations.</w:t>
      </w:r>
    </w:p>
    <w:p w:rsidR="00C21A84" w:rsidRDefault="00767DD8" w:rsidP="00C21A84">
      <w:pPr>
        <w:pStyle w:val="Heading1"/>
        <w:shd w:val="clear" w:color="auto" w:fill="FFFFFF"/>
        <w:spacing w:before="0" w:beforeAutospacing="0" w:after="0" w:afterAutospacing="0" w:line="594" w:lineRule="atLeast"/>
        <w:textAlignment w:val="baseline"/>
        <w:rPr>
          <w:rFonts w:asciiTheme="majorHAnsi" w:hAnsiTheme="majorHAnsi" w:cstheme="majorHAnsi"/>
          <w:b w:val="0"/>
          <w:color w:val="444444"/>
          <w:sz w:val="28"/>
          <w:szCs w:val="28"/>
          <w:shd w:val="clear" w:color="auto" w:fill="FFFFFF"/>
          <w:lang w:val="en-US"/>
        </w:rPr>
      </w:pPr>
      <w:r w:rsidRPr="00767DD8">
        <w:rPr>
          <w:rFonts w:asciiTheme="majorHAnsi" w:hAnsiTheme="majorHAnsi" w:cstheme="majorHAnsi"/>
          <w:b w:val="0"/>
          <w:color w:val="444444"/>
          <w:sz w:val="28"/>
          <w:szCs w:val="28"/>
          <w:shd w:val="clear" w:color="auto" w:fill="FFFFFF"/>
        </w:rPr>
        <w:t>Tạo Migrations bằng lệnh thì các bạn mở cmd lên và trỏ tới thư mục chứa project</w:t>
      </w:r>
      <w:r>
        <w:rPr>
          <w:rFonts w:asciiTheme="majorHAnsi" w:hAnsiTheme="majorHAnsi" w:cstheme="majorHAnsi"/>
          <w:b w:val="0"/>
          <w:color w:val="444444"/>
          <w:sz w:val="28"/>
          <w:szCs w:val="28"/>
          <w:shd w:val="clear" w:color="auto" w:fill="FFFFFF"/>
          <w:lang w:val="en-US"/>
        </w:rPr>
        <w:t xml:space="preserve"> </w:t>
      </w:r>
      <w:r>
        <w:rPr>
          <w:rFonts w:ascii="Open Sans" w:hAnsi="Open Sans"/>
          <w:color w:val="444444"/>
          <w:sz w:val="21"/>
          <w:szCs w:val="21"/>
          <w:shd w:val="clear" w:color="auto" w:fill="FFFFFF"/>
        </w:rPr>
        <w:t> </w:t>
      </w:r>
      <w:r w:rsidRPr="00767DD8">
        <w:rPr>
          <w:rFonts w:asciiTheme="majorHAnsi" w:hAnsiTheme="majorHAnsi" w:cstheme="majorHAnsi"/>
          <w:b w:val="0"/>
          <w:color w:val="444444"/>
          <w:sz w:val="28"/>
          <w:szCs w:val="28"/>
          <w:shd w:val="clear" w:color="auto" w:fill="FFFFFF"/>
        </w:rPr>
        <w:t>và gõ 1 trong các lệnh sau tùy theo mục đích của bạn.</w:t>
      </w:r>
    </w:p>
    <w:p w:rsidR="00767DD8" w:rsidRPr="00767DD8" w:rsidRDefault="00767DD8" w:rsidP="00767DD8">
      <w:pPr>
        <w:numPr>
          <w:ilvl w:val="0"/>
          <w:numId w:val="12"/>
        </w:numPr>
        <w:shd w:val="clear" w:color="auto" w:fill="FFFFFF"/>
        <w:spacing w:after="0" w:line="240" w:lineRule="auto"/>
        <w:ind w:left="450"/>
        <w:textAlignment w:val="baseline"/>
        <w:rPr>
          <w:rFonts w:asciiTheme="majorHAnsi" w:eastAsia="Times New Roman" w:hAnsiTheme="majorHAnsi" w:cstheme="majorHAnsi"/>
          <w:color w:val="444444"/>
          <w:sz w:val="28"/>
          <w:szCs w:val="28"/>
          <w:lang w:eastAsia="vi-VN"/>
        </w:rPr>
      </w:pPr>
      <w:r w:rsidRPr="00767DD8">
        <w:rPr>
          <w:rFonts w:asciiTheme="majorHAnsi" w:eastAsia="Times New Roman" w:hAnsiTheme="majorHAnsi" w:cstheme="majorHAnsi"/>
          <w:color w:val="BB571A"/>
          <w:sz w:val="28"/>
          <w:szCs w:val="28"/>
          <w:bdr w:val="none" w:sz="0" w:space="0" w:color="auto" w:frame="1"/>
          <w:shd w:val="clear" w:color="auto" w:fill="F0F0F0"/>
          <w:lang w:eastAsia="vi-VN"/>
        </w:rPr>
        <w:t>php artisan make:migration TenMigrate</w:t>
      </w:r>
      <w:r w:rsidRPr="00767DD8">
        <w:rPr>
          <w:rFonts w:asciiTheme="majorHAnsi" w:eastAsia="Times New Roman" w:hAnsiTheme="majorHAnsi" w:cstheme="majorHAnsi"/>
          <w:color w:val="444444"/>
          <w:sz w:val="28"/>
          <w:szCs w:val="28"/>
          <w:lang w:eastAsia="vi-VN"/>
        </w:rPr>
        <w:t>  : Tạo migrations thông thường.</w:t>
      </w:r>
    </w:p>
    <w:p w:rsidR="00767DD8" w:rsidRPr="00767DD8" w:rsidRDefault="00767DD8" w:rsidP="00767DD8">
      <w:pPr>
        <w:numPr>
          <w:ilvl w:val="0"/>
          <w:numId w:val="12"/>
        </w:numPr>
        <w:shd w:val="clear" w:color="auto" w:fill="FFFFFF"/>
        <w:spacing w:after="0" w:line="240" w:lineRule="auto"/>
        <w:ind w:left="450"/>
        <w:textAlignment w:val="baseline"/>
        <w:rPr>
          <w:rFonts w:asciiTheme="majorHAnsi" w:eastAsia="Times New Roman" w:hAnsiTheme="majorHAnsi" w:cstheme="majorHAnsi"/>
          <w:color w:val="444444"/>
          <w:sz w:val="28"/>
          <w:szCs w:val="28"/>
          <w:lang w:eastAsia="vi-VN"/>
        </w:rPr>
      </w:pPr>
      <w:r w:rsidRPr="00767DD8">
        <w:rPr>
          <w:rFonts w:asciiTheme="majorHAnsi" w:eastAsia="Times New Roman" w:hAnsiTheme="majorHAnsi" w:cstheme="majorHAnsi"/>
          <w:color w:val="BB571A"/>
          <w:sz w:val="28"/>
          <w:szCs w:val="28"/>
          <w:bdr w:val="none" w:sz="0" w:space="0" w:color="auto" w:frame="1"/>
          <w:shd w:val="clear" w:color="auto" w:fill="F0F0F0"/>
          <w:lang w:eastAsia="vi-VN"/>
        </w:rPr>
        <w:t>php artisan make:migration TenMigrate --create=TableName</w:t>
      </w:r>
      <w:r w:rsidRPr="00767DD8">
        <w:rPr>
          <w:rFonts w:asciiTheme="majorHAnsi" w:eastAsia="Times New Roman" w:hAnsiTheme="majorHAnsi" w:cstheme="majorHAnsi"/>
          <w:color w:val="444444"/>
          <w:sz w:val="28"/>
          <w:szCs w:val="28"/>
          <w:lang w:eastAsia="vi-VN"/>
        </w:rPr>
        <w:t>  : Tạo migrations cho bảng.</w:t>
      </w:r>
    </w:p>
    <w:p w:rsidR="00767DD8" w:rsidRPr="00767DD8" w:rsidRDefault="00767DD8" w:rsidP="00767DD8">
      <w:pPr>
        <w:numPr>
          <w:ilvl w:val="0"/>
          <w:numId w:val="12"/>
        </w:numPr>
        <w:shd w:val="clear" w:color="auto" w:fill="FFFFFF"/>
        <w:spacing w:after="0" w:line="240" w:lineRule="auto"/>
        <w:ind w:left="450"/>
        <w:textAlignment w:val="baseline"/>
        <w:rPr>
          <w:rFonts w:asciiTheme="majorHAnsi" w:eastAsia="Times New Roman" w:hAnsiTheme="majorHAnsi" w:cstheme="majorHAnsi"/>
          <w:color w:val="444444"/>
          <w:sz w:val="28"/>
          <w:szCs w:val="28"/>
          <w:lang w:eastAsia="vi-VN"/>
        </w:rPr>
      </w:pPr>
      <w:r w:rsidRPr="00767DD8">
        <w:rPr>
          <w:rFonts w:asciiTheme="majorHAnsi" w:eastAsia="Times New Roman" w:hAnsiTheme="majorHAnsi" w:cstheme="majorHAnsi"/>
          <w:color w:val="BB571A"/>
          <w:sz w:val="28"/>
          <w:szCs w:val="28"/>
          <w:bdr w:val="none" w:sz="0" w:space="0" w:color="auto" w:frame="1"/>
          <w:shd w:val="clear" w:color="auto" w:fill="F0F0F0"/>
          <w:lang w:eastAsia="vi-VN"/>
        </w:rPr>
        <w:t>php artisan make:migration TenMigrate --table=TableName</w:t>
      </w:r>
      <w:r w:rsidRPr="00767DD8">
        <w:rPr>
          <w:rFonts w:asciiTheme="majorHAnsi" w:eastAsia="Times New Roman" w:hAnsiTheme="majorHAnsi" w:cstheme="majorHAnsi"/>
          <w:color w:val="444444"/>
          <w:sz w:val="28"/>
          <w:szCs w:val="28"/>
          <w:lang w:eastAsia="vi-VN"/>
        </w:rPr>
        <w:t>  : Tạo migrations chỉnh sửa bảng.</w:t>
      </w:r>
    </w:p>
    <w:p w:rsidR="00767DD8" w:rsidRPr="00767DD8" w:rsidRDefault="00767DD8" w:rsidP="00767DD8">
      <w:pPr>
        <w:pStyle w:val="Heading2"/>
        <w:pBdr>
          <w:bottom w:val="single" w:sz="6" w:space="8" w:color="DDDDDD"/>
        </w:pBdr>
        <w:shd w:val="clear" w:color="auto" w:fill="FFFFFF"/>
        <w:spacing w:before="0" w:after="150" w:line="525" w:lineRule="atLeast"/>
        <w:textAlignment w:val="baseline"/>
        <w:rPr>
          <w:rFonts w:cstheme="majorHAnsi"/>
          <w:b w:val="0"/>
          <w:bCs w:val="0"/>
          <w:color w:val="125692"/>
          <w:sz w:val="28"/>
          <w:szCs w:val="28"/>
        </w:rPr>
      </w:pPr>
      <w:r w:rsidRPr="00767DD8">
        <w:rPr>
          <w:rFonts w:cstheme="majorHAnsi"/>
          <w:b w:val="0"/>
          <w:bCs w:val="0"/>
          <w:color w:val="125692"/>
          <w:sz w:val="28"/>
          <w:szCs w:val="28"/>
        </w:rPr>
        <w:t>Các cú pháp trong Migrations.</w:t>
      </w:r>
    </w:p>
    <w:p w:rsidR="00767DD8" w:rsidRPr="00767DD8" w:rsidRDefault="00767DD8" w:rsidP="00767DD8">
      <w:pPr>
        <w:pStyle w:val="NormalWeb"/>
        <w:shd w:val="clear" w:color="auto" w:fill="FFFFFF"/>
        <w:spacing w:before="0" w:beforeAutospacing="0" w:after="105" w:afterAutospacing="0"/>
        <w:textAlignment w:val="baseline"/>
        <w:rPr>
          <w:rFonts w:asciiTheme="majorHAnsi" w:hAnsiTheme="majorHAnsi" w:cstheme="majorHAnsi"/>
          <w:color w:val="444444"/>
          <w:sz w:val="28"/>
          <w:szCs w:val="28"/>
        </w:rPr>
      </w:pPr>
      <w:r w:rsidRPr="00767DD8">
        <w:rPr>
          <w:rFonts w:asciiTheme="majorHAnsi" w:hAnsiTheme="majorHAnsi" w:cstheme="majorHAnsi"/>
          <w:color w:val="444444"/>
          <w:sz w:val="28"/>
          <w:szCs w:val="28"/>
        </w:rPr>
        <w:t>-Dưới đây là một số các câu lệnh tạo bảng hay dùng trong Migrations.</w:t>
      </w:r>
    </w:p>
    <w:tbl>
      <w:tblPr>
        <w:tblW w:w="1140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4207"/>
        <w:gridCol w:w="7193"/>
      </w:tblGrid>
      <w:tr w:rsidR="00767DD8" w:rsidRPr="00767DD8" w:rsidTr="00767DD8">
        <w:trPr>
          <w:tblHeader/>
          <w:tblCellSpacing w:w="15" w:type="dxa"/>
        </w:trPr>
        <w:tc>
          <w:tcPr>
            <w:tcW w:w="0" w:type="auto"/>
            <w:tcBorders>
              <w:top w:val="nil"/>
              <w:left w:val="nil"/>
              <w:bottom w:val="nil"/>
              <w:right w:val="nil"/>
            </w:tcBorders>
            <w:shd w:val="clear" w:color="auto" w:fill="FFFFFF"/>
            <w:vAlign w:val="bottom"/>
            <w:hideMark/>
          </w:tcPr>
          <w:p w:rsidR="00767DD8" w:rsidRPr="00767DD8" w:rsidRDefault="00767DD8">
            <w:pPr>
              <w:rPr>
                <w:rFonts w:asciiTheme="majorHAnsi" w:hAnsiTheme="majorHAnsi" w:cstheme="majorHAnsi"/>
                <w:b/>
                <w:bCs/>
                <w:sz w:val="24"/>
                <w:szCs w:val="24"/>
              </w:rPr>
            </w:pPr>
            <w:r w:rsidRPr="00767DD8">
              <w:rPr>
                <w:rFonts w:asciiTheme="majorHAnsi" w:hAnsiTheme="majorHAnsi" w:cstheme="majorHAnsi"/>
                <w:b/>
                <w:bCs/>
                <w:sz w:val="24"/>
                <w:szCs w:val="24"/>
              </w:rPr>
              <w:t>Lệnh</w:t>
            </w:r>
          </w:p>
        </w:tc>
        <w:tc>
          <w:tcPr>
            <w:tcW w:w="0" w:type="auto"/>
            <w:tcBorders>
              <w:top w:val="nil"/>
              <w:left w:val="nil"/>
              <w:bottom w:val="nil"/>
              <w:right w:val="nil"/>
            </w:tcBorders>
            <w:shd w:val="clear" w:color="auto" w:fill="FFFFFF"/>
            <w:vAlign w:val="bottom"/>
            <w:hideMark/>
          </w:tcPr>
          <w:p w:rsidR="00767DD8" w:rsidRPr="00767DD8" w:rsidRDefault="00767DD8">
            <w:pPr>
              <w:rPr>
                <w:rFonts w:asciiTheme="majorHAnsi" w:hAnsiTheme="majorHAnsi" w:cstheme="majorHAnsi"/>
                <w:b/>
                <w:bCs/>
                <w:sz w:val="24"/>
                <w:szCs w:val="24"/>
              </w:rPr>
            </w:pPr>
            <w:r w:rsidRPr="00767DD8">
              <w:rPr>
                <w:rFonts w:asciiTheme="majorHAnsi" w:hAnsiTheme="majorHAnsi" w:cstheme="majorHAnsi"/>
                <w:b/>
                <w:bCs/>
                <w:sz w:val="24"/>
                <w:szCs w:val="24"/>
              </w:rPr>
              <w:t>Chức năng</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$table-&gt;bigIncrements('id');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Tạo cột id khóa chính tự động tăng kiểu bigint</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$table-&gt;bigInteger('votes');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Tạo cột votes với kiểu bigint</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$table-&gt;binary('data');</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Tạo cột data với kiểu blob</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$table-&gt;boolean('confirmed');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Tạo cột confirmed với kiểu boolean</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lastRenderedPageBreak/>
              <w:t>$table-&gt;char('name', 4);</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Tạo cột name với kiểu char tối đa 4 kí tự</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$table-&gt;date('created_at');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Tạo cột created_atvới kiểu date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$table-&gt;dateTime('created_at');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Tạo cột created_atvới kiểu dateTime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$table-&gt;dateTimeTz('created_at');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 Tạo cột name với kiểu DATETIME (with timezone)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$table-&gt;decimal('amount', 5, 2);</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 Tạo cột name với kiểu DECIMAL</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$table-&gt;double('column', 15, 8);</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Tạo cột name với kiểu DOUBLE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$table-&gt;enum('choices', ['foo', 'bar']);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ENUM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$table-&gt;float('amount', 8, 2);</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FLOAT equivalent for the database, 8 digits in total and 2 after the decimal point.</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$table-&gt;increments('id');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Incrementing ID (primary key) using a "UNSIGNED INTEGER" equivalent.</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$table-&gt;integer('votes');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INTEGER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$table-&gt;ipAddress('visitor');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IP address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$table-&gt;json('options');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JSON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$table-&gt;jsonb('options');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JSONB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$table-&gt;longText('description');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LONGTEXT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lastRenderedPageBreak/>
              <w:t>$table-&gt;macAddress('device');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MAC address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$table-&gt;mediumIncrements('id');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Incrementing ID (primary key) using a "UNSIGNED MEDIUM INTEGER" equivalent.</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$table-&gt;mediumInteger('numbers');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MEDIUMINT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$table-&gt;mediumText('description');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MEDIUMTEXT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$table-&gt;morphs('taggable');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Adds unsigned INTEGER </w:t>
            </w:r>
            <w:r w:rsidRPr="00767DD8">
              <w:rPr>
                <w:rStyle w:val="HTMLCode"/>
                <w:rFonts w:asciiTheme="majorHAnsi" w:eastAsiaTheme="minorHAnsi" w:hAnsiTheme="majorHAnsi" w:cstheme="majorHAnsi"/>
                <w:color w:val="BB571A"/>
                <w:sz w:val="24"/>
                <w:szCs w:val="24"/>
                <w:bdr w:val="none" w:sz="0" w:space="0" w:color="auto" w:frame="1"/>
                <w:shd w:val="clear" w:color="auto" w:fill="F0F0F0"/>
              </w:rPr>
              <w:t>taggable_id</w:t>
            </w:r>
            <w:r w:rsidRPr="00767DD8">
              <w:rPr>
                <w:rFonts w:asciiTheme="majorHAnsi" w:hAnsiTheme="majorHAnsi" w:cstheme="majorHAnsi"/>
                <w:sz w:val="24"/>
                <w:szCs w:val="24"/>
              </w:rPr>
              <w:t> and STRING </w:t>
            </w:r>
            <w:r w:rsidRPr="00767DD8">
              <w:rPr>
                <w:rStyle w:val="HTMLCode"/>
                <w:rFonts w:asciiTheme="majorHAnsi" w:eastAsiaTheme="minorHAnsi" w:hAnsiTheme="majorHAnsi" w:cstheme="majorHAnsi"/>
                <w:color w:val="BB571A"/>
                <w:sz w:val="24"/>
                <w:szCs w:val="24"/>
                <w:bdr w:val="none" w:sz="0" w:space="0" w:color="auto" w:frame="1"/>
                <w:shd w:val="clear" w:color="auto" w:fill="F0F0F0"/>
              </w:rPr>
              <w:t>taggable_type</w:t>
            </w:r>
            <w:r w:rsidRPr="00767DD8">
              <w:rPr>
                <w:rFonts w:asciiTheme="majorHAnsi" w:hAnsiTheme="majorHAnsi" w:cstheme="majorHAnsi"/>
                <w:sz w:val="24"/>
                <w:szCs w:val="24"/>
              </w:rPr>
              <w:t>.</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$table-&gt;nullableTimestamps();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Same as </w:t>
            </w:r>
            <w:r w:rsidRPr="00767DD8">
              <w:rPr>
                <w:rStyle w:val="HTMLCode"/>
                <w:rFonts w:asciiTheme="majorHAnsi" w:eastAsiaTheme="minorHAnsi" w:hAnsiTheme="majorHAnsi" w:cstheme="majorHAnsi"/>
                <w:color w:val="BB571A"/>
                <w:sz w:val="24"/>
                <w:szCs w:val="24"/>
                <w:bdr w:val="none" w:sz="0" w:space="0" w:color="auto" w:frame="1"/>
                <w:shd w:val="clear" w:color="auto" w:fill="F0F0F0"/>
              </w:rPr>
              <w:t>timestamps()</w:t>
            </w:r>
            <w:r w:rsidRPr="00767DD8">
              <w:rPr>
                <w:rFonts w:asciiTheme="majorHAnsi" w:hAnsiTheme="majorHAnsi" w:cstheme="majorHAnsi"/>
                <w:sz w:val="24"/>
                <w:szCs w:val="24"/>
              </w:rPr>
              <w:t>.</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$table-&gt;rememberToken();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Adds </w:t>
            </w:r>
            <w:r w:rsidRPr="00767DD8">
              <w:rPr>
                <w:rStyle w:val="HTMLCode"/>
                <w:rFonts w:asciiTheme="majorHAnsi" w:eastAsiaTheme="minorHAnsi" w:hAnsiTheme="majorHAnsi" w:cstheme="majorHAnsi"/>
                <w:color w:val="BB571A"/>
                <w:sz w:val="24"/>
                <w:szCs w:val="24"/>
                <w:bdr w:val="none" w:sz="0" w:space="0" w:color="auto" w:frame="1"/>
                <w:shd w:val="clear" w:color="auto" w:fill="F0F0F0"/>
              </w:rPr>
              <w:t>remember_token</w:t>
            </w:r>
            <w:r w:rsidRPr="00767DD8">
              <w:rPr>
                <w:rFonts w:asciiTheme="majorHAnsi" w:hAnsiTheme="majorHAnsi" w:cstheme="majorHAnsi"/>
                <w:sz w:val="24"/>
                <w:szCs w:val="24"/>
              </w:rPr>
              <w:t> as VARCHAR(100) NULL.</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$table-&gt;smallIncrements('id');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Incrementing ID (primary key) using a "UNSIGNED SMALL INTEGER" equivalent.</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$table-&gt;smallInteger('votes');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SMALLINT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$table-&gt;softDeletes();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Adds nullable </w:t>
            </w:r>
            <w:r w:rsidRPr="00767DD8">
              <w:rPr>
                <w:rStyle w:val="HTMLCode"/>
                <w:rFonts w:asciiTheme="majorHAnsi" w:eastAsiaTheme="minorHAnsi" w:hAnsiTheme="majorHAnsi" w:cstheme="majorHAnsi"/>
                <w:color w:val="BB571A"/>
                <w:sz w:val="24"/>
                <w:szCs w:val="24"/>
                <w:bdr w:val="none" w:sz="0" w:space="0" w:color="auto" w:frame="1"/>
                <w:shd w:val="clear" w:color="auto" w:fill="F0F0F0"/>
              </w:rPr>
              <w:t>deleted_at</w:t>
            </w:r>
            <w:r w:rsidRPr="00767DD8">
              <w:rPr>
                <w:rFonts w:asciiTheme="majorHAnsi" w:hAnsiTheme="majorHAnsi" w:cstheme="majorHAnsi"/>
                <w:sz w:val="24"/>
                <w:szCs w:val="24"/>
              </w:rPr>
              <w:t> column for soft deletes.</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$table-&gt;string('email');</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VARCHAR equivalent column.</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$table-&gt;string('name', 100);</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VARCHAR equivalent with a length.</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$table-&gt;text('description');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TEXT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$table-&gt;time('sunrise');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TIME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lastRenderedPageBreak/>
              <w:t>$table-&gt;timeTz('sunrise');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TIME (with timezone)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$table-&gt;tinyInteger('numbers');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TINYINT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$table-&gt;timestamp('added_on');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TIMESTAMP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$table-&gt;timestampTz('added_on');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TIMESTAMP (with timezone)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$table-&gt;timestamps();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Adds nullable </w:t>
            </w:r>
            <w:r w:rsidRPr="00767DD8">
              <w:rPr>
                <w:rStyle w:val="HTMLCode"/>
                <w:rFonts w:asciiTheme="majorHAnsi" w:eastAsiaTheme="minorHAnsi" w:hAnsiTheme="majorHAnsi" w:cstheme="majorHAnsi"/>
                <w:color w:val="BB571A"/>
                <w:sz w:val="24"/>
                <w:szCs w:val="24"/>
                <w:bdr w:val="none" w:sz="0" w:space="0" w:color="auto" w:frame="1"/>
                <w:shd w:val="clear" w:color="auto" w:fill="F0F0F0"/>
              </w:rPr>
              <w:t>created_at</w:t>
            </w:r>
            <w:r w:rsidRPr="00767DD8">
              <w:rPr>
                <w:rFonts w:asciiTheme="majorHAnsi" w:hAnsiTheme="majorHAnsi" w:cstheme="majorHAnsi"/>
                <w:sz w:val="24"/>
                <w:szCs w:val="24"/>
              </w:rPr>
              <w:t> and </w:t>
            </w:r>
            <w:r w:rsidRPr="00767DD8">
              <w:rPr>
                <w:rStyle w:val="HTMLCode"/>
                <w:rFonts w:asciiTheme="majorHAnsi" w:eastAsiaTheme="minorHAnsi" w:hAnsiTheme="majorHAnsi" w:cstheme="majorHAnsi"/>
                <w:color w:val="BB571A"/>
                <w:sz w:val="24"/>
                <w:szCs w:val="24"/>
                <w:bdr w:val="none" w:sz="0" w:space="0" w:color="auto" w:frame="1"/>
                <w:shd w:val="clear" w:color="auto" w:fill="F0F0F0"/>
              </w:rPr>
              <w:t>updated_at</w:t>
            </w:r>
            <w:r w:rsidRPr="00767DD8">
              <w:rPr>
                <w:rFonts w:asciiTheme="majorHAnsi" w:hAnsiTheme="majorHAnsi" w:cstheme="majorHAnsi"/>
                <w:sz w:val="24"/>
                <w:szCs w:val="24"/>
              </w:rPr>
              <w:t> columns.</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$table-&gt;timestampsTz();</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Adds nullable </w:t>
            </w:r>
            <w:r w:rsidRPr="00767DD8">
              <w:rPr>
                <w:rStyle w:val="HTMLCode"/>
                <w:rFonts w:asciiTheme="majorHAnsi" w:eastAsiaTheme="minorHAnsi" w:hAnsiTheme="majorHAnsi" w:cstheme="majorHAnsi"/>
                <w:color w:val="BB571A"/>
                <w:sz w:val="24"/>
                <w:szCs w:val="24"/>
                <w:bdr w:val="none" w:sz="0" w:space="0" w:color="auto" w:frame="1"/>
                <w:shd w:val="clear" w:color="auto" w:fill="F0F0F0"/>
              </w:rPr>
              <w:t>created_at</w:t>
            </w:r>
            <w:r w:rsidRPr="00767DD8">
              <w:rPr>
                <w:rFonts w:asciiTheme="majorHAnsi" w:hAnsiTheme="majorHAnsi" w:cstheme="majorHAnsi"/>
                <w:sz w:val="24"/>
                <w:szCs w:val="24"/>
              </w:rPr>
              <w:t> and </w:t>
            </w:r>
            <w:r w:rsidRPr="00767DD8">
              <w:rPr>
                <w:rStyle w:val="HTMLCode"/>
                <w:rFonts w:asciiTheme="majorHAnsi" w:eastAsiaTheme="minorHAnsi" w:hAnsiTheme="majorHAnsi" w:cstheme="majorHAnsi"/>
                <w:color w:val="BB571A"/>
                <w:sz w:val="24"/>
                <w:szCs w:val="24"/>
                <w:bdr w:val="none" w:sz="0" w:space="0" w:color="auto" w:frame="1"/>
                <w:shd w:val="clear" w:color="auto" w:fill="F0F0F0"/>
              </w:rPr>
              <w:t>updated_at</w:t>
            </w:r>
            <w:r w:rsidRPr="00767DD8">
              <w:rPr>
                <w:rFonts w:asciiTheme="majorHAnsi" w:hAnsiTheme="majorHAnsi" w:cstheme="majorHAnsi"/>
                <w:sz w:val="24"/>
                <w:szCs w:val="24"/>
              </w:rPr>
              <w:t> (with timezone) columns.</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$table-&gt;unsignedBigInteger('votes');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Unsigned BIGINT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$table-&gt;unsignedInteger('votes');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Unsigned INT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$table-&gt;unsignedMediumInteger('votes');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Unsigned MEDIUMINT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$table-&gt;unsignedSmallInteger('votes');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Unsigned SMALLINT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$table-&gt;unsignedTinyInteger('votes');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Unsigned TINYINT equivalent for the database.</w:t>
            </w:r>
          </w:p>
        </w:tc>
      </w:tr>
      <w:tr w:rsidR="00767DD8" w:rsidRPr="00767DD8" w:rsidTr="00767DD8">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Style w:val="HTMLCode"/>
                <w:rFonts w:asciiTheme="majorHAnsi" w:eastAsiaTheme="minorHAnsi" w:hAnsiTheme="majorHAnsi" w:cstheme="majorHAnsi"/>
                <w:color w:val="BB571A"/>
                <w:sz w:val="24"/>
                <w:szCs w:val="24"/>
                <w:bdr w:val="none" w:sz="0" w:space="0" w:color="auto" w:frame="1"/>
                <w:shd w:val="clear" w:color="auto" w:fill="F0F0F0"/>
              </w:rPr>
              <w:t>$table-&gt;uuid('id');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4"/>
                <w:szCs w:val="24"/>
              </w:rPr>
            </w:pPr>
            <w:r w:rsidRPr="00767DD8">
              <w:rPr>
                <w:rFonts w:asciiTheme="majorHAnsi" w:hAnsiTheme="majorHAnsi" w:cstheme="majorHAnsi"/>
                <w:sz w:val="24"/>
                <w:szCs w:val="24"/>
              </w:rPr>
              <w:t>UUID equivalent for the database.</w:t>
            </w:r>
          </w:p>
        </w:tc>
      </w:tr>
    </w:tbl>
    <w:p w:rsidR="00767DD8" w:rsidRPr="00767DD8" w:rsidRDefault="00767DD8" w:rsidP="00C21A84">
      <w:pPr>
        <w:pStyle w:val="Heading1"/>
        <w:shd w:val="clear" w:color="auto" w:fill="FFFFFF"/>
        <w:spacing w:before="0" w:beforeAutospacing="0" w:after="0" w:afterAutospacing="0" w:line="594" w:lineRule="atLeast"/>
        <w:textAlignment w:val="baseline"/>
        <w:rPr>
          <w:rFonts w:asciiTheme="majorHAnsi" w:hAnsiTheme="majorHAnsi" w:cstheme="majorHAnsi"/>
          <w:b w:val="0"/>
          <w:color w:val="555555"/>
          <w:sz w:val="24"/>
          <w:szCs w:val="24"/>
          <w:shd w:val="clear" w:color="auto" w:fill="FFFFFF"/>
          <w:lang w:val="en-US"/>
        </w:rPr>
      </w:pPr>
    </w:p>
    <w:p w:rsidR="00767DD8" w:rsidRPr="00767DD8" w:rsidRDefault="00767DD8" w:rsidP="00767DD8">
      <w:pPr>
        <w:pStyle w:val="Heading2"/>
        <w:pBdr>
          <w:bottom w:val="single" w:sz="6" w:space="8" w:color="DDDDDD"/>
        </w:pBdr>
        <w:shd w:val="clear" w:color="auto" w:fill="FFFFFF"/>
        <w:spacing w:before="0" w:after="150" w:line="525" w:lineRule="atLeast"/>
        <w:textAlignment w:val="baseline"/>
        <w:rPr>
          <w:rFonts w:cstheme="majorHAnsi"/>
          <w:b w:val="0"/>
          <w:bCs w:val="0"/>
          <w:color w:val="125692"/>
          <w:sz w:val="28"/>
          <w:szCs w:val="28"/>
        </w:rPr>
      </w:pPr>
      <w:r w:rsidRPr="00767DD8">
        <w:rPr>
          <w:rFonts w:cstheme="majorHAnsi"/>
          <w:b w:val="0"/>
          <w:bCs w:val="0"/>
          <w:color w:val="125692"/>
          <w:sz w:val="28"/>
          <w:szCs w:val="28"/>
        </w:rPr>
        <w:t>Thực thi Migrations.</w:t>
      </w:r>
    </w:p>
    <w:p w:rsidR="00767DD8" w:rsidRPr="00767DD8" w:rsidRDefault="00767DD8" w:rsidP="00767DD8">
      <w:pPr>
        <w:pStyle w:val="NormalWeb"/>
        <w:shd w:val="clear" w:color="auto" w:fill="FFFFFF"/>
        <w:spacing w:before="0" w:beforeAutospacing="0" w:after="105" w:afterAutospacing="0"/>
        <w:textAlignment w:val="baseline"/>
        <w:rPr>
          <w:rFonts w:asciiTheme="majorHAnsi" w:hAnsiTheme="majorHAnsi" w:cstheme="majorHAnsi"/>
          <w:color w:val="444444"/>
          <w:sz w:val="28"/>
          <w:szCs w:val="28"/>
        </w:rPr>
      </w:pPr>
      <w:r w:rsidRPr="00767DD8">
        <w:rPr>
          <w:rFonts w:asciiTheme="majorHAnsi" w:hAnsiTheme="majorHAnsi" w:cstheme="majorHAnsi"/>
          <w:color w:val="444444"/>
          <w:sz w:val="28"/>
          <w:szCs w:val="28"/>
        </w:rPr>
        <w:t>-Sau khi đã tạo và viết code cho migrate thì tất nhiên là chúng ta cần phải chạy nó đúng không nhỉ?(không thì viết làm chi)</w:t>
      </w:r>
    </w:p>
    <w:p w:rsidR="00767DD8" w:rsidRPr="00767DD8" w:rsidRDefault="00767DD8" w:rsidP="00767DD8">
      <w:pPr>
        <w:pStyle w:val="NormalWeb"/>
        <w:shd w:val="clear" w:color="auto" w:fill="FFFFFF"/>
        <w:spacing w:before="0" w:beforeAutospacing="0" w:after="105" w:afterAutospacing="0"/>
        <w:textAlignment w:val="baseline"/>
        <w:rPr>
          <w:rFonts w:asciiTheme="majorHAnsi" w:hAnsiTheme="majorHAnsi" w:cstheme="majorHAnsi"/>
          <w:color w:val="444444"/>
          <w:sz w:val="28"/>
          <w:szCs w:val="28"/>
        </w:rPr>
      </w:pPr>
      <w:r w:rsidRPr="00767DD8">
        <w:rPr>
          <w:rFonts w:asciiTheme="majorHAnsi" w:hAnsiTheme="majorHAnsi" w:cstheme="majorHAnsi"/>
          <w:color w:val="444444"/>
          <w:sz w:val="28"/>
          <w:szCs w:val="28"/>
        </w:rPr>
        <w:lastRenderedPageBreak/>
        <w:t>-Các lệnh thực thi migrations:</w:t>
      </w:r>
    </w:p>
    <w:tbl>
      <w:tblPr>
        <w:tblW w:w="8145"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4065"/>
        <w:gridCol w:w="4080"/>
      </w:tblGrid>
      <w:tr w:rsidR="00767DD8" w:rsidTr="00767DD8">
        <w:trPr>
          <w:tblCellSpacing w:w="15" w:type="dxa"/>
        </w:trPr>
        <w:tc>
          <w:tcPr>
            <w:tcW w:w="394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8"/>
                <w:szCs w:val="28"/>
              </w:rPr>
            </w:pPr>
            <w:r w:rsidRPr="00767DD8">
              <w:rPr>
                <w:rFonts w:asciiTheme="majorHAnsi" w:hAnsiTheme="majorHAnsi" w:cstheme="majorHAnsi"/>
                <w:sz w:val="28"/>
                <w:szCs w:val="28"/>
              </w:rPr>
              <w:t>php artisan migrate</w:t>
            </w:r>
          </w:p>
        </w:tc>
        <w:tc>
          <w:tcPr>
            <w:tcW w:w="396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8"/>
                <w:szCs w:val="28"/>
              </w:rPr>
            </w:pPr>
            <w:r w:rsidRPr="00767DD8">
              <w:rPr>
                <w:rFonts w:asciiTheme="majorHAnsi" w:hAnsiTheme="majorHAnsi" w:cstheme="majorHAnsi"/>
                <w:sz w:val="28"/>
                <w:szCs w:val="28"/>
              </w:rPr>
              <w:t> chạy migration</w:t>
            </w:r>
          </w:p>
        </w:tc>
      </w:tr>
      <w:tr w:rsidR="00767DD8" w:rsidTr="00767DD8">
        <w:trPr>
          <w:tblCellSpacing w:w="15" w:type="dxa"/>
        </w:trPr>
        <w:tc>
          <w:tcPr>
            <w:tcW w:w="394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8"/>
                <w:szCs w:val="28"/>
              </w:rPr>
            </w:pPr>
            <w:r w:rsidRPr="00767DD8">
              <w:rPr>
                <w:rFonts w:asciiTheme="majorHAnsi" w:hAnsiTheme="majorHAnsi" w:cstheme="majorHAnsi"/>
                <w:sz w:val="28"/>
                <w:szCs w:val="28"/>
              </w:rPr>
              <w:t>php artisan migrate:resest</w:t>
            </w:r>
          </w:p>
        </w:tc>
        <w:tc>
          <w:tcPr>
            <w:tcW w:w="396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8"/>
                <w:szCs w:val="28"/>
              </w:rPr>
            </w:pPr>
            <w:r w:rsidRPr="00767DD8">
              <w:rPr>
                <w:rFonts w:asciiTheme="majorHAnsi" w:hAnsiTheme="majorHAnsi" w:cstheme="majorHAnsi"/>
                <w:sz w:val="28"/>
                <w:szCs w:val="28"/>
              </w:rPr>
              <w:t> resest lại migration</w:t>
            </w:r>
          </w:p>
        </w:tc>
      </w:tr>
      <w:tr w:rsidR="00767DD8" w:rsidTr="00767DD8">
        <w:trPr>
          <w:tblCellSpacing w:w="15" w:type="dxa"/>
        </w:trPr>
        <w:tc>
          <w:tcPr>
            <w:tcW w:w="394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8"/>
                <w:szCs w:val="28"/>
              </w:rPr>
            </w:pPr>
            <w:r w:rsidRPr="00767DD8">
              <w:rPr>
                <w:rFonts w:asciiTheme="majorHAnsi" w:hAnsiTheme="majorHAnsi" w:cstheme="majorHAnsi"/>
                <w:sz w:val="28"/>
                <w:szCs w:val="28"/>
              </w:rPr>
              <w:t>php artisan migrate:refesh</w:t>
            </w:r>
          </w:p>
        </w:tc>
        <w:tc>
          <w:tcPr>
            <w:tcW w:w="396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8"/>
                <w:szCs w:val="28"/>
              </w:rPr>
            </w:pPr>
            <w:r w:rsidRPr="00767DD8">
              <w:rPr>
                <w:rFonts w:asciiTheme="majorHAnsi" w:hAnsiTheme="majorHAnsi" w:cstheme="majorHAnsi"/>
                <w:sz w:val="28"/>
                <w:szCs w:val="28"/>
              </w:rPr>
              <w:t> chạy lại migration</w:t>
            </w:r>
          </w:p>
        </w:tc>
      </w:tr>
      <w:tr w:rsidR="00767DD8" w:rsidTr="00767DD8">
        <w:trPr>
          <w:tblCellSpacing w:w="15" w:type="dxa"/>
        </w:trPr>
        <w:tc>
          <w:tcPr>
            <w:tcW w:w="394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8"/>
                <w:szCs w:val="28"/>
              </w:rPr>
            </w:pPr>
            <w:r w:rsidRPr="00767DD8">
              <w:rPr>
                <w:rFonts w:asciiTheme="majorHAnsi" w:hAnsiTheme="majorHAnsi" w:cstheme="majorHAnsi"/>
                <w:sz w:val="28"/>
                <w:szCs w:val="28"/>
              </w:rPr>
              <w:t>php artisan migrate:status</w:t>
            </w:r>
          </w:p>
        </w:tc>
        <w:tc>
          <w:tcPr>
            <w:tcW w:w="396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8"/>
                <w:szCs w:val="28"/>
              </w:rPr>
            </w:pPr>
            <w:r w:rsidRPr="00767DD8">
              <w:rPr>
                <w:rFonts w:asciiTheme="majorHAnsi" w:hAnsiTheme="majorHAnsi" w:cstheme="majorHAnsi"/>
                <w:sz w:val="28"/>
                <w:szCs w:val="28"/>
              </w:rPr>
              <w:t> xem trạng thái của migration</w:t>
            </w:r>
          </w:p>
        </w:tc>
      </w:tr>
      <w:tr w:rsidR="00767DD8" w:rsidTr="00767DD8">
        <w:trPr>
          <w:tblCellSpacing w:w="15" w:type="dxa"/>
        </w:trPr>
        <w:tc>
          <w:tcPr>
            <w:tcW w:w="394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8"/>
                <w:szCs w:val="28"/>
              </w:rPr>
            </w:pPr>
            <w:r w:rsidRPr="00767DD8">
              <w:rPr>
                <w:rFonts w:asciiTheme="majorHAnsi" w:hAnsiTheme="majorHAnsi" w:cstheme="majorHAnsi"/>
                <w:sz w:val="28"/>
                <w:szCs w:val="28"/>
              </w:rPr>
              <w:t>php artisan migrate:install</w:t>
            </w:r>
          </w:p>
        </w:tc>
        <w:tc>
          <w:tcPr>
            <w:tcW w:w="396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767DD8" w:rsidRPr="00767DD8" w:rsidRDefault="00767DD8">
            <w:pPr>
              <w:rPr>
                <w:rFonts w:asciiTheme="majorHAnsi" w:hAnsiTheme="majorHAnsi" w:cstheme="majorHAnsi"/>
                <w:sz w:val="28"/>
                <w:szCs w:val="28"/>
              </w:rPr>
            </w:pPr>
            <w:r w:rsidRPr="00767DD8">
              <w:rPr>
                <w:rFonts w:asciiTheme="majorHAnsi" w:hAnsiTheme="majorHAnsi" w:cstheme="majorHAnsi"/>
                <w:sz w:val="28"/>
                <w:szCs w:val="28"/>
              </w:rPr>
              <w:t> cài đặt migration</w:t>
            </w:r>
          </w:p>
        </w:tc>
      </w:tr>
    </w:tbl>
    <w:p w:rsidR="00C21A84" w:rsidRPr="00767DD8" w:rsidRDefault="00C21A84" w:rsidP="00C21A84">
      <w:pPr>
        <w:pStyle w:val="Heading1"/>
        <w:shd w:val="clear" w:color="auto" w:fill="FFFFFF"/>
        <w:spacing w:before="0" w:beforeAutospacing="0" w:after="0" w:afterAutospacing="0" w:line="594" w:lineRule="atLeast"/>
        <w:textAlignment w:val="baseline"/>
        <w:rPr>
          <w:rFonts w:asciiTheme="majorHAnsi" w:hAnsiTheme="majorHAnsi" w:cstheme="majorHAnsi"/>
          <w:b w:val="0"/>
          <w:color w:val="555555"/>
          <w:sz w:val="24"/>
          <w:szCs w:val="24"/>
          <w:shd w:val="clear" w:color="auto" w:fill="FFFFFF"/>
          <w:lang w:val="en-US"/>
        </w:rPr>
      </w:pPr>
    </w:p>
    <w:p w:rsidR="00C21A84" w:rsidRPr="00C21A84" w:rsidRDefault="00C21A84" w:rsidP="00C21A84">
      <w:pPr>
        <w:pStyle w:val="Heading1"/>
        <w:shd w:val="clear" w:color="auto" w:fill="FFFFFF"/>
        <w:spacing w:before="0" w:beforeAutospacing="0" w:after="225" w:afterAutospacing="0" w:line="525" w:lineRule="atLeast"/>
        <w:textAlignment w:val="baseline"/>
        <w:rPr>
          <w:rFonts w:asciiTheme="majorHAnsi" w:hAnsiTheme="majorHAnsi" w:cstheme="majorHAnsi"/>
          <w:bCs w:val="0"/>
          <w:color w:val="000000" w:themeColor="text1"/>
          <w:sz w:val="40"/>
          <w:szCs w:val="40"/>
        </w:rPr>
      </w:pPr>
      <w:r w:rsidRPr="00C21A84">
        <w:rPr>
          <w:rFonts w:asciiTheme="majorHAnsi" w:hAnsiTheme="majorHAnsi" w:cstheme="majorHAnsi"/>
          <w:bCs w:val="0"/>
          <w:color w:val="000000" w:themeColor="text1"/>
          <w:sz w:val="40"/>
          <w:szCs w:val="40"/>
        </w:rPr>
        <w:t>Seeding trong Laravel</w:t>
      </w:r>
    </w:p>
    <w:p w:rsidR="00C21A84" w:rsidRPr="00C21A84" w:rsidRDefault="00C21A84" w:rsidP="00C21A84">
      <w:pPr>
        <w:shd w:val="clear" w:color="auto" w:fill="FFFFFF"/>
        <w:spacing w:after="105" w:line="240" w:lineRule="auto"/>
        <w:textAlignment w:val="baseline"/>
        <w:rPr>
          <w:rFonts w:asciiTheme="majorHAnsi" w:eastAsia="Times New Roman" w:hAnsiTheme="majorHAnsi" w:cstheme="majorHAnsi"/>
          <w:color w:val="444444"/>
          <w:sz w:val="28"/>
          <w:szCs w:val="28"/>
          <w:lang w:eastAsia="vi-VN"/>
        </w:rPr>
      </w:pPr>
      <w:r w:rsidRPr="00C21A84">
        <w:rPr>
          <w:rFonts w:asciiTheme="majorHAnsi" w:eastAsia="Times New Roman" w:hAnsiTheme="majorHAnsi" w:cstheme="majorHAnsi"/>
          <w:color w:val="444444"/>
          <w:sz w:val="28"/>
          <w:szCs w:val="28"/>
          <w:lang w:eastAsia="vi-VN"/>
        </w:rPr>
        <w:t>-Seeding hay còn gọi là seeder,seed,.. thực ra nó là một class chứa code để tạo ra các dummy data(dữ liệu mẫu) cho database trong quá trình xây dựng ứng dụng.</w:t>
      </w:r>
    </w:p>
    <w:p w:rsidR="00C21A84" w:rsidRPr="00C21A84" w:rsidRDefault="00C21A84" w:rsidP="00C21A84">
      <w:pPr>
        <w:shd w:val="clear" w:color="auto" w:fill="FFFFFF"/>
        <w:spacing w:after="0" w:line="240" w:lineRule="auto"/>
        <w:textAlignment w:val="baseline"/>
        <w:rPr>
          <w:rFonts w:asciiTheme="majorHAnsi" w:eastAsia="Times New Roman" w:hAnsiTheme="majorHAnsi" w:cstheme="majorHAnsi"/>
          <w:color w:val="444444"/>
          <w:sz w:val="28"/>
          <w:szCs w:val="28"/>
          <w:lang w:eastAsia="vi-VN"/>
        </w:rPr>
      </w:pPr>
      <w:r w:rsidRPr="00C21A84">
        <w:rPr>
          <w:rFonts w:asciiTheme="majorHAnsi" w:eastAsia="Times New Roman" w:hAnsiTheme="majorHAnsi" w:cstheme="majorHAnsi"/>
          <w:color w:val="444444"/>
          <w:sz w:val="28"/>
          <w:szCs w:val="28"/>
          <w:lang w:eastAsia="vi-VN"/>
        </w:rPr>
        <w:t>-Trong Seeder chúng ta có thể viết code của </w:t>
      </w:r>
      <w:hyperlink r:id="rId20" w:history="1">
        <w:r w:rsidRPr="00C21A84">
          <w:rPr>
            <w:rFonts w:asciiTheme="majorHAnsi" w:eastAsia="Times New Roman" w:hAnsiTheme="majorHAnsi" w:cstheme="majorHAnsi"/>
            <w:color w:val="F09217"/>
            <w:sz w:val="28"/>
            <w:szCs w:val="28"/>
            <w:bdr w:val="none" w:sz="0" w:space="0" w:color="auto" w:frame="1"/>
            <w:lang w:eastAsia="vi-VN"/>
          </w:rPr>
          <w:t>Query builder</w:t>
        </w:r>
      </w:hyperlink>
      <w:r w:rsidRPr="00C21A84">
        <w:rPr>
          <w:rFonts w:asciiTheme="majorHAnsi" w:eastAsia="Times New Roman" w:hAnsiTheme="majorHAnsi" w:cstheme="majorHAnsi"/>
          <w:color w:val="444444"/>
          <w:sz w:val="28"/>
          <w:szCs w:val="28"/>
          <w:lang w:eastAsia="vi-VN"/>
        </w:rPr>
        <w:t>.</w:t>
      </w:r>
    </w:p>
    <w:p w:rsidR="00767DD8" w:rsidRPr="00767DD8" w:rsidRDefault="00767DD8" w:rsidP="00767DD8">
      <w:pPr>
        <w:pStyle w:val="Heading2"/>
        <w:pBdr>
          <w:bottom w:val="single" w:sz="6" w:space="8" w:color="DDDDDD"/>
        </w:pBdr>
        <w:shd w:val="clear" w:color="auto" w:fill="FFFFFF"/>
        <w:spacing w:before="0" w:after="150" w:line="525" w:lineRule="atLeast"/>
        <w:textAlignment w:val="baseline"/>
        <w:rPr>
          <w:rFonts w:cstheme="majorHAnsi"/>
          <w:b w:val="0"/>
          <w:bCs w:val="0"/>
          <w:color w:val="125692"/>
          <w:sz w:val="28"/>
          <w:szCs w:val="28"/>
        </w:rPr>
      </w:pPr>
      <w:r w:rsidRPr="00767DD8">
        <w:rPr>
          <w:rFonts w:cstheme="majorHAnsi"/>
          <w:b w:val="0"/>
          <w:bCs w:val="0"/>
          <w:color w:val="125692"/>
          <w:sz w:val="28"/>
          <w:szCs w:val="28"/>
        </w:rPr>
        <w:t>Sử dụng seeder.</w:t>
      </w:r>
    </w:p>
    <w:p w:rsidR="00767DD8" w:rsidRPr="00767DD8" w:rsidRDefault="00767DD8" w:rsidP="00767DD8">
      <w:pPr>
        <w:pStyle w:val="Heading3"/>
        <w:shd w:val="clear" w:color="auto" w:fill="FFFFFF"/>
        <w:spacing w:before="0" w:after="150" w:line="450" w:lineRule="atLeast"/>
        <w:textAlignment w:val="baseline"/>
        <w:rPr>
          <w:rFonts w:cstheme="majorHAnsi"/>
          <w:b w:val="0"/>
          <w:bCs w:val="0"/>
          <w:color w:val="125692"/>
          <w:sz w:val="28"/>
          <w:szCs w:val="28"/>
        </w:rPr>
      </w:pPr>
      <w:r w:rsidRPr="00767DD8">
        <w:rPr>
          <w:rFonts w:cstheme="majorHAnsi"/>
          <w:b w:val="0"/>
          <w:bCs w:val="0"/>
          <w:color w:val="125692"/>
          <w:sz w:val="28"/>
          <w:szCs w:val="28"/>
        </w:rPr>
        <w:t>Sử dụng seeder gốc.</w:t>
      </w:r>
    </w:p>
    <w:p w:rsidR="00767DD8" w:rsidRPr="00767DD8" w:rsidRDefault="00767DD8" w:rsidP="00767DD8">
      <w:pPr>
        <w:pStyle w:val="NormalWeb"/>
        <w:shd w:val="clear" w:color="auto" w:fill="FFFFFF"/>
        <w:spacing w:before="0" w:beforeAutospacing="0" w:after="0" w:afterAutospacing="0"/>
        <w:textAlignment w:val="baseline"/>
        <w:rPr>
          <w:rFonts w:asciiTheme="majorHAnsi" w:hAnsiTheme="majorHAnsi" w:cstheme="majorHAnsi"/>
          <w:color w:val="444444"/>
          <w:sz w:val="28"/>
          <w:szCs w:val="28"/>
        </w:rPr>
      </w:pPr>
      <w:r w:rsidRPr="00767DD8">
        <w:rPr>
          <w:rFonts w:asciiTheme="majorHAnsi" w:hAnsiTheme="majorHAnsi" w:cstheme="majorHAnsi"/>
          <w:color w:val="444444"/>
          <w:sz w:val="28"/>
          <w:szCs w:val="28"/>
        </w:rPr>
        <w:t>-Mặc định trong laravel có cung cấp cho chúng ta một </w:t>
      </w:r>
      <w:r w:rsidRPr="00767DD8">
        <w:rPr>
          <w:rStyle w:val="Strong"/>
          <w:rFonts w:asciiTheme="majorHAnsi" w:hAnsiTheme="majorHAnsi" w:cstheme="majorHAnsi"/>
          <w:color w:val="444444"/>
          <w:sz w:val="28"/>
          <w:szCs w:val="28"/>
          <w:bdr w:val="none" w:sz="0" w:space="0" w:color="auto" w:frame="1"/>
        </w:rPr>
        <w:t>DatabaseSeeder.php</w:t>
      </w:r>
      <w:r w:rsidRPr="00767DD8">
        <w:rPr>
          <w:rFonts w:asciiTheme="majorHAnsi" w:hAnsiTheme="majorHAnsi" w:cstheme="majorHAnsi"/>
          <w:color w:val="444444"/>
          <w:sz w:val="28"/>
          <w:szCs w:val="28"/>
        </w:rPr>
        <w:t> trong thư mục </w:t>
      </w:r>
      <w:r w:rsidRPr="00767DD8">
        <w:rPr>
          <w:rStyle w:val="Strong"/>
          <w:rFonts w:asciiTheme="majorHAnsi" w:hAnsiTheme="majorHAnsi" w:cstheme="majorHAnsi"/>
          <w:color w:val="BB571A"/>
          <w:sz w:val="28"/>
          <w:szCs w:val="28"/>
          <w:bdr w:val="none" w:sz="0" w:space="0" w:color="auto" w:frame="1"/>
          <w:shd w:val="clear" w:color="auto" w:fill="F0F0F0"/>
        </w:rPr>
        <w:t>database/seeds/ </w:t>
      </w:r>
      <w:r w:rsidRPr="00767DD8">
        <w:rPr>
          <w:rFonts w:asciiTheme="majorHAnsi" w:hAnsiTheme="majorHAnsi" w:cstheme="majorHAnsi"/>
          <w:color w:val="444444"/>
          <w:sz w:val="28"/>
          <w:szCs w:val="28"/>
        </w:rPr>
        <w:t>có code sẵn như sau:</w:t>
      </w:r>
    </w:p>
    <w:p w:rsidR="00767DD8" w:rsidRPr="00767DD8" w:rsidRDefault="00767DD8" w:rsidP="00767DD8">
      <w:pPr>
        <w:pStyle w:val="HTMLPreformatted"/>
        <w:shd w:val="clear" w:color="auto" w:fill="F6F6F6"/>
        <w:textAlignment w:val="baseline"/>
        <w:rPr>
          <w:rStyle w:val="HTMLCode"/>
          <w:rFonts w:asciiTheme="majorHAnsi" w:hAnsiTheme="majorHAnsi" w:cstheme="majorHAnsi"/>
          <w:color w:val="C0C5CE"/>
          <w:sz w:val="28"/>
          <w:szCs w:val="28"/>
          <w:bdr w:val="none" w:sz="0" w:space="0" w:color="auto" w:frame="1"/>
          <w:shd w:val="clear" w:color="auto" w:fill="2B303B"/>
        </w:rPr>
      </w:pPr>
      <w:r w:rsidRPr="00767DD8">
        <w:rPr>
          <w:rStyle w:val="hljs-preprocessor"/>
          <w:rFonts w:asciiTheme="majorHAnsi" w:hAnsiTheme="majorHAnsi" w:cstheme="majorHAnsi"/>
          <w:color w:val="C0C5CE"/>
          <w:sz w:val="28"/>
          <w:szCs w:val="28"/>
          <w:bdr w:val="none" w:sz="0" w:space="0" w:color="auto" w:frame="1"/>
          <w:shd w:val="clear" w:color="auto" w:fill="2B303B"/>
        </w:rPr>
        <w:t>&lt;?php</w:t>
      </w:r>
    </w:p>
    <w:p w:rsidR="00767DD8" w:rsidRPr="00767DD8" w:rsidRDefault="00767DD8" w:rsidP="00767DD8">
      <w:pPr>
        <w:pStyle w:val="HTMLPreformatted"/>
        <w:shd w:val="clear" w:color="auto" w:fill="F6F6F6"/>
        <w:textAlignment w:val="baseline"/>
        <w:rPr>
          <w:rStyle w:val="HTMLCode"/>
          <w:rFonts w:asciiTheme="majorHAnsi" w:hAnsiTheme="majorHAnsi" w:cstheme="majorHAnsi"/>
          <w:color w:val="C0C5CE"/>
          <w:sz w:val="28"/>
          <w:szCs w:val="28"/>
          <w:bdr w:val="none" w:sz="0" w:space="0" w:color="auto" w:frame="1"/>
          <w:shd w:val="clear" w:color="auto" w:fill="2B303B"/>
        </w:rPr>
      </w:pPr>
    </w:p>
    <w:p w:rsidR="00767DD8" w:rsidRPr="00767DD8" w:rsidRDefault="00767DD8" w:rsidP="00767DD8">
      <w:pPr>
        <w:pStyle w:val="HTMLPreformatted"/>
        <w:shd w:val="clear" w:color="auto" w:fill="F6F6F6"/>
        <w:textAlignment w:val="baseline"/>
        <w:rPr>
          <w:rStyle w:val="HTMLCode"/>
          <w:rFonts w:asciiTheme="majorHAnsi" w:hAnsiTheme="majorHAnsi" w:cstheme="majorHAnsi"/>
          <w:color w:val="C0C5CE"/>
          <w:sz w:val="28"/>
          <w:szCs w:val="28"/>
          <w:bdr w:val="none" w:sz="0" w:space="0" w:color="auto" w:frame="1"/>
          <w:shd w:val="clear" w:color="auto" w:fill="2B303B"/>
        </w:rPr>
      </w:pPr>
      <w:r w:rsidRPr="00767DD8">
        <w:rPr>
          <w:rStyle w:val="hljs-keyword"/>
          <w:rFonts w:asciiTheme="majorHAnsi" w:hAnsiTheme="majorHAnsi" w:cstheme="majorHAnsi"/>
          <w:color w:val="B48EAD"/>
          <w:sz w:val="28"/>
          <w:szCs w:val="28"/>
          <w:bdr w:val="none" w:sz="0" w:space="0" w:color="auto" w:frame="1"/>
          <w:shd w:val="clear" w:color="auto" w:fill="2B303B"/>
        </w:rPr>
        <w:t>use</w:t>
      </w:r>
      <w:r w:rsidRPr="00767DD8">
        <w:rPr>
          <w:rStyle w:val="HTMLCode"/>
          <w:rFonts w:asciiTheme="majorHAnsi" w:hAnsiTheme="majorHAnsi" w:cstheme="majorHAnsi"/>
          <w:color w:val="C0C5CE"/>
          <w:sz w:val="28"/>
          <w:szCs w:val="28"/>
          <w:bdr w:val="none" w:sz="0" w:space="0" w:color="auto" w:frame="1"/>
          <w:shd w:val="clear" w:color="auto" w:fill="2B303B"/>
        </w:rPr>
        <w:t xml:space="preserve"> </w:t>
      </w:r>
      <w:r w:rsidRPr="00767DD8">
        <w:rPr>
          <w:rStyle w:val="hljs-title"/>
          <w:rFonts w:asciiTheme="majorHAnsi" w:hAnsiTheme="majorHAnsi" w:cstheme="majorHAnsi"/>
          <w:color w:val="8FA1B3"/>
          <w:sz w:val="28"/>
          <w:szCs w:val="28"/>
          <w:bdr w:val="none" w:sz="0" w:space="0" w:color="auto" w:frame="1"/>
          <w:shd w:val="clear" w:color="auto" w:fill="2B303B"/>
        </w:rPr>
        <w:t>Illuminate</w:t>
      </w:r>
      <w:r w:rsidRPr="00767DD8">
        <w:rPr>
          <w:rStyle w:val="HTMLCode"/>
          <w:rFonts w:asciiTheme="majorHAnsi" w:hAnsiTheme="majorHAnsi" w:cstheme="majorHAnsi"/>
          <w:color w:val="C0C5CE"/>
          <w:sz w:val="28"/>
          <w:szCs w:val="28"/>
          <w:bdr w:val="none" w:sz="0" w:space="0" w:color="auto" w:frame="1"/>
          <w:shd w:val="clear" w:color="auto" w:fill="2B303B"/>
        </w:rPr>
        <w:t>\</w:t>
      </w:r>
      <w:r w:rsidRPr="00767DD8">
        <w:rPr>
          <w:rStyle w:val="hljs-title"/>
          <w:rFonts w:asciiTheme="majorHAnsi" w:hAnsiTheme="majorHAnsi" w:cstheme="majorHAnsi"/>
          <w:color w:val="8FA1B3"/>
          <w:sz w:val="28"/>
          <w:szCs w:val="28"/>
          <w:bdr w:val="none" w:sz="0" w:space="0" w:color="auto" w:frame="1"/>
          <w:shd w:val="clear" w:color="auto" w:fill="2B303B"/>
        </w:rPr>
        <w:t>Database</w:t>
      </w:r>
      <w:r w:rsidRPr="00767DD8">
        <w:rPr>
          <w:rStyle w:val="HTMLCode"/>
          <w:rFonts w:asciiTheme="majorHAnsi" w:hAnsiTheme="majorHAnsi" w:cstheme="majorHAnsi"/>
          <w:color w:val="C0C5CE"/>
          <w:sz w:val="28"/>
          <w:szCs w:val="28"/>
          <w:bdr w:val="none" w:sz="0" w:space="0" w:color="auto" w:frame="1"/>
          <w:shd w:val="clear" w:color="auto" w:fill="2B303B"/>
        </w:rPr>
        <w:t>\</w:t>
      </w:r>
      <w:r w:rsidRPr="00767DD8">
        <w:rPr>
          <w:rStyle w:val="hljs-title"/>
          <w:rFonts w:asciiTheme="majorHAnsi" w:hAnsiTheme="majorHAnsi" w:cstheme="majorHAnsi"/>
          <w:color w:val="8FA1B3"/>
          <w:sz w:val="28"/>
          <w:szCs w:val="28"/>
          <w:bdr w:val="none" w:sz="0" w:space="0" w:color="auto" w:frame="1"/>
          <w:shd w:val="clear" w:color="auto" w:fill="2B303B"/>
        </w:rPr>
        <w:t>Seeder</w:t>
      </w:r>
      <w:r w:rsidRPr="00767DD8">
        <w:rPr>
          <w:rStyle w:val="HTMLCode"/>
          <w:rFonts w:asciiTheme="majorHAnsi" w:hAnsiTheme="majorHAnsi" w:cstheme="majorHAnsi"/>
          <w:color w:val="C0C5CE"/>
          <w:sz w:val="28"/>
          <w:szCs w:val="28"/>
          <w:bdr w:val="none" w:sz="0" w:space="0" w:color="auto" w:frame="1"/>
          <w:shd w:val="clear" w:color="auto" w:fill="2B303B"/>
        </w:rPr>
        <w:t>;</w:t>
      </w:r>
    </w:p>
    <w:p w:rsidR="00767DD8" w:rsidRPr="00767DD8" w:rsidRDefault="00767DD8" w:rsidP="00767DD8">
      <w:pPr>
        <w:pStyle w:val="HTMLPreformatted"/>
        <w:shd w:val="clear" w:color="auto" w:fill="F6F6F6"/>
        <w:textAlignment w:val="baseline"/>
        <w:rPr>
          <w:rStyle w:val="HTMLCode"/>
          <w:rFonts w:asciiTheme="majorHAnsi" w:hAnsiTheme="majorHAnsi" w:cstheme="majorHAnsi"/>
          <w:color w:val="C0C5CE"/>
          <w:sz w:val="28"/>
          <w:szCs w:val="28"/>
          <w:bdr w:val="none" w:sz="0" w:space="0" w:color="auto" w:frame="1"/>
          <w:shd w:val="clear" w:color="auto" w:fill="2B303B"/>
        </w:rPr>
      </w:pPr>
    </w:p>
    <w:p w:rsidR="00767DD8" w:rsidRPr="00767DD8" w:rsidRDefault="00767DD8" w:rsidP="00767DD8">
      <w:pPr>
        <w:pStyle w:val="HTMLPreformatted"/>
        <w:shd w:val="clear" w:color="auto" w:fill="F6F6F6"/>
        <w:textAlignment w:val="baseline"/>
        <w:rPr>
          <w:rStyle w:val="hljs-class"/>
          <w:rFonts w:asciiTheme="majorHAnsi" w:hAnsiTheme="majorHAnsi" w:cstheme="majorHAnsi"/>
          <w:color w:val="C0C5CE"/>
          <w:sz w:val="28"/>
          <w:szCs w:val="28"/>
          <w:bdr w:val="none" w:sz="0" w:space="0" w:color="auto" w:frame="1"/>
          <w:shd w:val="clear" w:color="auto" w:fill="2B303B"/>
        </w:rPr>
      </w:pPr>
      <w:r w:rsidRPr="00767DD8">
        <w:rPr>
          <w:rStyle w:val="hljs-keyword"/>
          <w:rFonts w:asciiTheme="majorHAnsi" w:hAnsiTheme="majorHAnsi" w:cstheme="majorHAnsi"/>
          <w:color w:val="B48EAD"/>
          <w:sz w:val="28"/>
          <w:szCs w:val="28"/>
          <w:bdr w:val="none" w:sz="0" w:space="0" w:color="auto" w:frame="1"/>
          <w:shd w:val="clear" w:color="auto" w:fill="2B303B"/>
        </w:rPr>
        <w:t>class</w:t>
      </w:r>
      <w:r w:rsidRPr="00767DD8">
        <w:rPr>
          <w:rStyle w:val="hljs-class"/>
          <w:rFonts w:asciiTheme="majorHAnsi" w:hAnsiTheme="majorHAnsi" w:cstheme="majorHAnsi"/>
          <w:color w:val="C0C5CE"/>
          <w:sz w:val="28"/>
          <w:szCs w:val="28"/>
          <w:bdr w:val="none" w:sz="0" w:space="0" w:color="auto" w:frame="1"/>
          <w:shd w:val="clear" w:color="auto" w:fill="2B303B"/>
        </w:rPr>
        <w:t xml:space="preserve"> </w:t>
      </w:r>
      <w:r w:rsidRPr="00767DD8">
        <w:rPr>
          <w:rStyle w:val="hljs-title"/>
          <w:rFonts w:asciiTheme="majorHAnsi" w:hAnsiTheme="majorHAnsi" w:cstheme="majorHAnsi"/>
          <w:color w:val="8FA1B3"/>
          <w:sz w:val="28"/>
          <w:szCs w:val="28"/>
          <w:bdr w:val="none" w:sz="0" w:space="0" w:color="auto" w:frame="1"/>
          <w:shd w:val="clear" w:color="auto" w:fill="2B303B"/>
        </w:rPr>
        <w:t>DatabaseSeeder</w:t>
      </w:r>
      <w:r w:rsidRPr="00767DD8">
        <w:rPr>
          <w:rStyle w:val="hljs-class"/>
          <w:rFonts w:asciiTheme="majorHAnsi" w:hAnsiTheme="majorHAnsi" w:cstheme="majorHAnsi"/>
          <w:color w:val="C0C5CE"/>
          <w:sz w:val="28"/>
          <w:szCs w:val="28"/>
          <w:bdr w:val="none" w:sz="0" w:space="0" w:color="auto" w:frame="1"/>
          <w:shd w:val="clear" w:color="auto" w:fill="2B303B"/>
        </w:rPr>
        <w:t xml:space="preserve"> </w:t>
      </w:r>
      <w:r w:rsidRPr="00767DD8">
        <w:rPr>
          <w:rStyle w:val="hljs-keyword"/>
          <w:rFonts w:asciiTheme="majorHAnsi" w:hAnsiTheme="majorHAnsi" w:cstheme="majorHAnsi"/>
          <w:color w:val="B48EAD"/>
          <w:sz w:val="28"/>
          <w:szCs w:val="28"/>
          <w:bdr w:val="none" w:sz="0" w:space="0" w:color="auto" w:frame="1"/>
          <w:shd w:val="clear" w:color="auto" w:fill="2B303B"/>
        </w:rPr>
        <w:t>extends</w:t>
      </w:r>
      <w:r w:rsidRPr="00767DD8">
        <w:rPr>
          <w:rStyle w:val="hljs-class"/>
          <w:rFonts w:asciiTheme="majorHAnsi" w:hAnsiTheme="majorHAnsi" w:cstheme="majorHAnsi"/>
          <w:color w:val="C0C5CE"/>
          <w:sz w:val="28"/>
          <w:szCs w:val="28"/>
          <w:bdr w:val="none" w:sz="0" w:space="0" w:color="auto" w:frame="1"/>
          <w:shd w:val="clear" w:color="auto" w:fill="2B303B"/>
        </w:rPr>
        <w:t xml:space="preserve"> </w:t>
      </w:r>
      <w:r w:rsidRPr="00767DD8">
        <w:rPr>
          <w:rStyle w:val="hljs-title"/>
          <w:rFonts w:asciiTheme="majorHAnsi" w:hAnsiTheme="majorHAnsi" w:cstheme="majorHAnsi"/>
          <w:color w:val="8FA1B3"/>
          <w:sz w:val="28"/>
          <w:szCs w:val="28"/>
          <w:bdr w:val="none" w:sz="0" w:space="0" w:color="auto" w:frame="1"/>
          <w:shd w:val="clear" w:color="auto" w:fill="2B303B"/>
        </w:rPr>
        <w:t>Seeder</w:t>
      </w:r>
    </w:p>
    <w:p w:rsidR="00767DD8" w:rsidRPr="00767DD8" w:rsidRDefault="00767DD8" w:rsidP="00767DD8">
      <w:pPr>
        <w:pStyle w:val="HTMLPreformatted"/>
        <w:shd w:val="clear" w:color="auto" w:fill="F6F6F6"/>
        <w:textAlignment w:val="baseline"/>
        <w:rPr>
          <w:rStyle w:val="HTMLCode"/>
          <w:rFonts w:asciiTheme="majorHAnsi" w:hAnsiTheme="majorHAnsi" w:cstheme="majorHAnsi"/>
          <w:color w:val="C0C5CE"/>
          <w:sz w:val="28"/>
          <w:szCs w:val="28"/>
          <w:bdr w:val="none" w:sz="0" w:space="0" w:color="auto" w:frame="1"/>
          <w:shd w:val="clear" w:color="auto" w:fill="2B303B"/>
        </w:rPr>
      </w:pPr>
      <w:r w:rsidRPr="00767DD8">
        <w:rPr>
          <w:rStyle w:val="hljs-class"/>
          <w:rFonts w:asciiTheme="majorHAnsi" w:hAnsiTheme="majorHAnsi" w:cstheme="majorHAnsi"/>
          <w:color w:val="C0C5CE"/>
          <w:sz w:val="28"/>
          <w:szCs w:val="28"/>
          <w:bdr w:val="none" w:sz="0" w:space="0" w:color="auto" w:frame="1"/>
          <w:shd w:val="clear" w:color="auto" w:fill="2B303B"/>
        </w:rPr>
        <w:t>{</w:t>
      </w:r>
    </w:p>
    <w:p w:rsidR="00767DD8" w:rsidRPr="00767DD8" w:rsidRDefault="00767DD8" w:rsidP="00767DD8">
      <w:pPr>
        <w:pStyle w:val="HTMLPreformatted"/>
        <w:shd w:val="clear" w:color="auto" w:fill="F6F6F6"/>
        <w:textAlignment w:val="baseline"/>
        <w:rPr>
          <w:rStyle w:val="hljs-comment"/>
          <w:rFonts w:asciiTheme="majorHAnsi" w:hAnsiTheme="majorHAnsi" w:cstheme="majorHAnsi"/>
          <w:color w:val="65737E"/>
          <w:sz w:val="28"/>
          <w:szCs w:val="28"/>
          <w:bdr w:val="none" w:sz="0" w:space="0" w:color="auto" w:frame="1"/>
          <w:shd w:val="clear" w:color="auto" w:fill="2B303B"/>
        </w:rPr>
      </w:pPr>
      <w:r w:rsidRPr="00767DD8">
        <w:rPr>
          <w:rStyle w:val="HTMLCode"/>
          <w:rFonts w:asciiTheme="majorHAnsi" w:hAnsiTheme="majorHAnsi" w:cstheme="majorHAnsi"/>
          <w:color w:val="C0C5CE"/>
          <w:sz w:val="28"/>
          <w:szCs w:val="28"/>
          <w:bdr w:val="none" w:sz="0" w:space="0" w:color="auto" w:frame="1"/>
          <w:shd w:val="clear" w:color="auto" w:fill="2B303B"/>
        </w:rPr>
        <w:t xml:space="preserve">    </w:t>
      </w:r>
      <w:r w:rsidRPr="00767DD8">
        <w:rPr>
          <w:rStyle w:val="hljs-comment"/>
          <w:rFonts w:asciiTheme="majorHAnsi" w:hAnsiTheme="majorHAnsi" w:cstheme="majorHAnsi"/>
          <w:color w:val="65737E"/>
          <w:sz w:val="28"/>
          <w:szCs w:val="28"/>
          <w:bdr w:val="none" w:sz="0" w:space="0" w:color="auto" w:frame="1"/>
          <w:shd w:val="clear" w:color="auto" w:fill="2B303B"/>
        </w:rPr>
        <w:t>/**</w:t>
      </w:r>
    </w:p>
    <w:p w:rsidR="00767DD8" w:rsidRPr="00767DD8" w:rsidRDefault="00767DD8" w:rsidP="00767DD8">
      <w:pPr>
        <w:pStyle w:val="HTMLPreformatted"/>
        <w:shd w:val="clear" w:color="auto" w:fill="F6F6F6"/>
        <w:textAlignment w:val="baseline"/>
        <w:rPr>
          <w:rStyle w:val="hljs-comment"/>
          <w:rFonts w:asciiTheme="majorHAnsi" w:hAnsiTheme="majorHAnsi" w:cstheme="majorHAnsi"/>
          <w:color w:val="65737E"/>
          <w:sz w:val="28"/>
          <w:szCs w:val="28"/>
          <w:bdr w:val="none" w:sz="0" w:space="0" w:color="auto" w:frame="1"/>
          <w:shd w:val="clear" w:color="auto" w:fill="2B303B"/>
        </w:rPr>
      </w:pPr>
      <w:r w:rsidRPr="00767DD8">
        <w:rPr>
          <w:rStyle w:val="hljs-comment"/>
          <w:rFonts w:asciiTheme="majorHAnsi" w:hAnsiTheme="majorHAnsi" w:cstheme="majorHAnsi"/>
          <w:color w:val="65737E"/>
          <w:sz w:val="28"/>
          <w:szCs w:val="28"/>
          <w:bdr w:val="none" w:sz="0" w:space="0" w:color="auto" w:frame="1"/>
          <w:shd w:val="clear" w:color="auto" w:fill="2B303B"/>
        </w:rPr>
        <w:t xml:space="preserve">     * Run the database seeds.</w:t>
      </w:r>
    </w:p>
    <w:p w:rsidR="00767DD8" w:rsidRPr="00767DD8" w:rsidRDefault="00767DD8" w:rsidP="00767DD8">
      <w:pPr>
        <w:pStyle w:val="HTMLPreformatted"/>
        <w:shd w:val="clear" w:color="auto" w:fill="F6F6F6"/>
        <w:textAlignment w:val="baseline"/>
        <w:rPr>
          <w:rStyle w:val="hljs-comment"/>
          <w:rFonts w:asciiTheme="majorHAnsi" w:hAnsiTheme="majorHAnsi" w:cstheme="majorHAnsi"/>
          <w:color w:val="65737E"/>
          <w:sz w:val="28"/>
          <w:szCs w:val="28"/>
          <w:bdr w:val="none" w:sz="0" w:space="0" w:color="auto" w:frame="1"/>
          <w:shd w:val="clear" w:color="auto" w:fill="2B303B"/>
        </w:rPr>
      </w:pPr>
      <w:r w:rsidRPr="00767DD8">
        <w:rPr>
          <w:rStyle w:val="hljs-comment"/>
          <w:rFonts w:asciiTheme="majorHAnsi" w:hAnsiTheme="majorHAnsi" w:cstheme="majorHAnsi"/>
          <w:color w:val="65737E"/>
          <w:sz w:val="28"/>
          <w:szCs w:val="28"/>
          <w:bdr w:val="none" w:sz="0" w:space="0" w:color="auto" w:frame="1"/>
          <w:shd w:val="clear" w:color="auto" w:fill="2B303B"/>
        </w:rPr>
        <w:t xml:space="preserve">     *</w:t>
      </w:r>
    </w:p>
    <w:p w:rsidR="00767DD8" w:rsidRPr="00767DD8" w:rsidRDefault="00767DD8" w:rsidP="00767DD8">
      <w:pPr>
        <w:pStyle w:val="HTMLPreformatted"/>
        <w:shd w:val="clear" w:color="auto" w:fill="F6F6F6"/>
        <w:textAlignment w:val="baseline"/>
        <w:rPr>
          <w:rStyle w:val="hljs-comment"/>
          <w:rFonts w:asciiTheme="majorHAnsi" w:hAnsiTheme="majorHAnsi" w:cstheme="majorHAnsi"/>
          <w:color w:val="65737E"/>
          <w:sz w:val="28"/>
          <w:szCs w:val="28"/>
          <w:bdr w:val="none" w:sz="0" w:space="0" w:color="auto" w:frame="1"/>
          <w:shd w:val="clear" w:color="auto" w:fill="2B303B"/>
        </w:rPr>
      </w:pPr>
      <w:r w:rsidRPr="00767DD8">
        <w:rPr>
          <w:rStyle w:val="hljs-comment"/>
          <w:rFonts w:asciiTheme="majorHAnsi" w:hAnsiTheme="majorHAnsi" w:cstheme="majorHAnsi"/>
          <w:color w:val="65737E"/>
          <w:sz w:val="28"/>
          <w:szCs w:val="28"/>
          <w:bdr w:val="none" w:sz="0" w:space="0" w:color="auto" w:frame="1"/>
          <w:shd w:val="clear" w:color="auto" w:fill="2B303B"/>
        </w:rPr>
        <w:t xml:space="preserve">     *</w:t>
      </w:r>
      <w:r w:rsidRPr="00767DD8">
        <w:rPr>
          <w:rStyle w:val="hljs-phpdoc"/>
          <w:rFonts w:asciiTheme="majorHAnsi" w:hAnsiTheme="majorHAnsi" w:cstheme="majorHAnsi"/>
          <w:color w:val="65737E"/>
          <w:sz w:val="28"/>
          <w:szCs w:val="28"/>
          <w:bdr w:val="none" w:sz="0" w:space="0" w:color="auto" w:frame="1"/>
          <w:shd w:val="clear" w:color="auto" w:fill="2B303B"/>
        </w:rPr>
        <w:t xml:space="preserve"> @return</w:t>
      </w:r>
      <w:r w:rsidRPr="00767DD8">
        <w:rPr>
          <w:rStyle w:val="hljs-comment"/>
          <w:rFonts w:asciiTheme="majorHAnsi" w:hAnsiTheme="majorHAnsi" w:cstheme="majorHAnsi"/>
          <w:color w:val="65737E"/>
          <w:sz w:val="28"/>
          <w:szCs w:val="28"/>
          <w:bdr w:val="none" w:sz="0" w:space="0" w:color="auto" w:frame="1"/>
          <w:shd w:val="clear" w:color="auto" w:fill="2B303B"/>
        </w:rPr>
        <w:t xml:space="preserve"> void</w:t>
      </w:r>
    </w:p>
    <w:p w:rsidR="00767DD8" w:rsidRPr="00767DD8" w:rsidRDefault="00767DD8" w:rsidP="00767DD8">
      <w:pPr>
        <w:pStyle w:val="HTMLPreformatted"/>
        <w:shd w:val="clear" w:color="auto" w:fill="F6F6F6"/>
        <w:textAlignment w:val="baseline"/>
        <w:rPr>
          <w:rStyle w:val="HTMLCode"/>
          <w:rFonts w:asciiTheme="majorHAnsi" w:hAnsiTheme="majorHAnsi" w:cstheme="majorHAnsi"/>
          <w:color w:val="C0C5CE"/>
          <w:sz w:val="28"/>
          <w:szCs w:val="28"/>
          <w:bdr w:val="none" w:sz="0" w:space="0" w:color="auto" w:frame="1"/>
          <w:shd w:val="clear" w:color="auto" w:fill="2B303B"/>
        </w:rPr>
      </w:pPr>
      <w:r w:rsidRPr="00767DD8">
        <w:rPr>
          <w:rStyle w:val="hljs-comment"/>
          <w:rFonts w:asciiTheme="majorHAnsi" w:hAnsiTheme="majorHAnsi" w:cstheme="majorHAnsi"/>
          <w:color w:val="65737E"/>
          <w:sz w:val="28"/>
          <w:szCs w:val="28"/>
          <w:bdr w:val="none" w:sz="0" w:space="0" w:color="auto" w:frame="1"/>
          <w:shd w:val="clear" w:color="auto" w:fill="2B303B"/>
        </w:rPr>
        <w:t xml:space="preserve">     */</w:t>
      </w:r>
    </w:p>
    <w:p w:rsidR="00767DD8" w:rsidRPr="00767DD8" w:rsidRDefault="00767DD8" w:rsidP="00767DD8">
      <w:pPr>
        <w:pStyle w:val="HTMLPreformatted"/>
        <w:shd w:val="clear" w:color="auto" w:fill="F6F6F6"/>
        <w:textAlignment w:val="baseline"/>
        <w:rPr>
          <w:rStyle w:val="hljs-function"/>
          <w:rFonts w:asciiTheme="majorHAnsi" w:hAnsiTheme="majorHAnsi" w:cstheme="majorHAnsi"/>
          <w:color w:val="C0C5CE"/>
          <w:sz w:val="28"/>
          <w:szCs w:val="28"/>
          <w:bdr w:val="none" w:sz="0" w:space="0" w:color="auto" w:frame="1"/>
          <w:shd w:val="clear" w:color="auto" w:fill="2B303B"/>
        </w:rPr>
      </w:pPr>
      <w:r w:rsidRPr="00767DD8">
        <w:rPr>
          <w:rStyle w:val="HTMLCode"/>
          <w:rFonts w:asciiTheme="majorHAnsi" w:hAnsiTheme="majorHAnsi" w:cstheme="majorHAnsi"/>
          <w:color w:val="C0C5CE"/>
          <w:sz w:val="28"/>
          <w:szCs w:val="28"/>
          <w:bdr w:val="none" w:sz="0" w:space="0" w:color="auto" w:frame="1"/>
          <w:shd w:val="clear" w:color="auto" w:fill="2B303B"/>
        </w:rPr>
        <w:t xml:space="preserve">    </w:t>
      </w:r>
      <w:r w:rsidRPr="00767DD8">
        <w:rPr>
          <w:rStyle w:val="hljs-keyword"/>
          <w:rFonts w:asciiTheme="majorHAnsi" w:hAnsiTheme="majorHAnsi" w:cstheme="majorHAnsi"/>
          <w:color w:val="B48EAD"/>
          <w:sz w:val="28"/>
          <w:szCs w:val="28"/>
          <w:bdr w:val="none" w:sz="0" w:space="0" w:color="auto" w:frame="1"/>
          <w:shd w:val="clear" w:color="auto" w:fill="2B303B"/>
        </w:rPr>
        <w:t>public</w:t>
      </w:r>
      <w:r w:rsidRPr="00767DD8">
        <w:rPr>
          <w:rStyle w:val="HTMLCode"/>
          <w:rFonts w:asciiTheme="majorHAnsi" w:hAnsiTheme="majorHAnsi" w:cstheme="majorHAnsi"/>
          <w:color w:val="C0C5CE"/>
          <w:sz w:val="28"/>
          <w:szCs w:val="28"/>
          <w:bdr w:val="none" w:sz="0" w:space="0" w:color="auto" w:frame="1"/>
          <w:shd w:val="clear" w:color="auto" w:fill="2B303B"/>
        </w:rPr>
        <w:t xml:space="preserve"> </w:t>
      </w:r>
      <w:r w:rsidRPr="00767DD8">
        <w:rPr>
          <w:rStyle w:val="hljs-keyword"/>
          <w:rFonts w:asciiTheme="majorHAnsi" w:hAnsiTheme="majorHAnsi" w:cstheme="majorHAnsi"/>
          <w:color w:val="B48EAD"/>
          <w:sz w:val="28"/>
          <w:szCs w:val="28"/>
          <w:bdr w:val="none" w:sz="0" w:space="0" w:color="auto" w:frame="1"/>
          <w:shd w:val="clear" w:color="auto" w:fill="2B303B"/>
        </w:rPr>
        <w:t>function</w:t>
      </w:r>
      <w:r w:rsidRPr="00767DD8">
        <w:rPr>
          <w:rStyle w:val="hljs-function"/>
          <w:rFonts w:asciiTheme="majorHAnsi" w:hAnsiTheme="majorHAnsi" w:cstheme="majorHAnsi"/>
          <w:color w:val="C0C5CE"/>
          <w:sz w:val="28"/>
          <w:szCs w:val="28"/>
          <w:bdr w:val="none" w:sz="0" w:space="0" w:color="auto" w:frame="1"/>
          <w:shd w:val="clear" w:color="auto" w:fill="2B303B"/>
        </w:rPr>
        <w:t xml:space="preserve"> </w:t>
      </w:r>
      <w:r w:rsidRPr="00767DD8">
        <w:rPr>
          <w:rStyle w:val="hljs-title"/>
          <w:rFonts w:asciiTheme="majorHAnsi" w:hAnsiTheme="majorHAnsi" w:cstheme="majorHAnsi"/>
          <w:color w:val="8FA1B3"/>
          <w:sz w:val="28"/>
          <w:szCs w:val="28"/>
          <w:bdr w:val="none" w:sz="0" w:space="0" w:color="auto" w:frame="1"/>
          <w:shd w:val="clear" w:color="auto" w:fill="2B303B"/>
        </w:rPr>
        <w:t>run</w:t>
      </w:r>
      <w:r w:rsidRPr="00767DD8">
        <w:rPr>
          <w:rStyle w:val="hljs-params"/>
          <w:rFonts w:asciiTheme="majorHAnsi" w:hAnsiTheme="majorHAnsi" w:cstheme="majorHAnsi"/>
          <w:color w:val="D08770"/>
          <w:sz w:val="28"/>
          <w:szCs w:val="28"/>
          <w:bdr w:val="none" w:sz="0" w:space="0" w:color="auto" w:frame="1"/>
          <w:shd w:val="clear" w:color="auto" w:fill="2B303B"/>
        </w:rPr>
        <w:t>()</w:t>
      </w:r>
    </w:p>
    <w:p w:rsidR="00767DD8" w:rsidRPr="00767DD8" w:rsidRDefault="00767DD8" w:rsidP="00767DD8">
      <w:pPr>
        <w:pStyle w:val="HTMLPreformatted"/>
        <w:shd w:val="clear" w:color="auto" w:fill="F6F6F6"/>
        <w:textAlignment w:val="baseline"/>
        <w:rPr>
          <w:rStyle w:val="HTMLCode"/>
          <w:rFonts w:asciiTheme="majorHAnsi" w:hAnsiTheme="majorHAnsi" w:cstheme="majorHAnsi"/>
          <w:color w:val="C0C5CE"/>
          <w:sz w:val="28"/>
          <w:szCs w:val="28"/>
          <w:bdr w:val="none" w:sz="0" w:space="0" w:color="auto" w:frame="1"/>
          <w:shd w:val="clear" w:color="auto" w:fill="2B303B"/>
        </w:rPr>
      </w:pPr>
      <w:r w:rsidRPr="00767DD8">
        <w:rPr>
          <w:rStyle w:val="hljs-function"/>
          <w:rFonts w:asciiTheme="majorHAnsi" w:hAnsiTheme="majorHAnsi" w:cstheme="majorHAnsi"/>
          <w:color w:val="C0C5CE"/>
          <w:sz w:val="28"/>
          <w:szCs w:val="28"/>
          <w:bdr w:val="none" w:sz="0" w:space="0" w:color="auto" w:frame="1"/>
          <w:shd w:val="clear" w:color="auto" w:fill="2B303B"/>
        </w:rPr>
        <w:lastRenderedPageBreak/>
        <w:t xml:space="preserve">    {</w:t>
      </w:r>
    </w:p>
    <w:p w:rsidR="00767DD8" w:rsidRPr="00767DD8" w:rsidRDefault="00767DD8" w:rsidP="00767DD8">
      <w:pPr>
        <w:pStyle w:val="HTMLPreformatted"/>
        <w:shd w:val="clear" w:color="auto" w:fill="F6F6F6"/>
        <w:textAlignment w:val="baseline"/>
        <w:rPr>
          <w:rStyle w:val="HTMLCode"/>
          <w:rFonts w:asciiTheme="majorHAnsi" w:hAnsiTheme="majorHAnsi" w:cstheme="majorHAnsi"/>
          <w:color w:val="C0C5CE"/>
          <w:sz w:val="28"/>
          <w:szCs w:val="28"/>
          <w:bdr w:val="none" w:sz="0" w:space="0" w:color="auto" w:frame="1"/>
          <w:shd w:val="clear" w:color="auto" w:fill="2B303B"/>
        </w:rPr>
      </w:pPr>
      <w:r w:rsidRPr="00767DD8">
        <w:rPr>
          <w:rStyle w:val="HTMLCode"/>
          <w:rFonts w:asciiTheme="majorHAnsi" w:hAnsiTheme="majorHAnsi" w:cstheme="majorHAnsi"/>
          <w:color w:val="C0C5CE"/>
          <w:sz w:val="28"/>
          <w:szCs w:val="28"/>
          <w:bdr w:val="none" w:sz="0" w:space="0" w:color="auto" w:frame="1"/>
          <w:shd w:val="clear" w:color="auto" w:fill="2B303B"/>
        </w:rPr>
        <w:t xml:space="preserve">        </w:t>
      </w:r>
      <w:r w:rsidRPr="00767DD8">
        <w:rPr>
          <w:rStyle w:val="hljs-comment"/>
          <w:rFonts w:asciiTheme="majorHAnsi" w:hAnsiTheme="majorHAnsi" w:cstheme="majorHAnsi"/>
          <w:color w:val="65737E"/>
          <w:sz w:val="28"/>
          <w:szCs w:val="28"/>
          <w:bdr w:val="none" w:sz="0" w:space="0" w:color="auto" w:frame="1"/>
          <w:shd w:val="clear" w:color="auto" w:fill="2B303B"/>
        </w:rPr>
        <w:t>// $this-&gt;call(UsersTableSeeder::class);</w:t>
      </w:r>
    </w:p>
    <w:p w:rsidR="00767DD8" w:rsidRPr="00767DD8" w:rsidRDefault="00767DD8" w:rsidP="00767DD8">
      <w:pPr>
        <w:pStyle w:val="HTMLPreformatted"/>
        <w:shd w:val="clear" w:color="auto" w:fill="F6F6F6"/>
        <w:textAlignment w:val="baseline"/>
        <w:rPr>
          <w:rStyle w:val="HTMLCode"/>
          <w:rFonts w:asciiTheme="majorHAnsi" w:hAnsiTheme="majorHAnsi" w:cstheme="majorHAnsi"/>
          <w:color w:val="C0C5CE"/>
          <w:sz w:val="28"/>
          <w:szCs w:val="28"/>
          <w:bdr w:val="none" w:sz="0" w:space="0" w:color="auto" w:frame="1"/>
          <w:shd w:val="clear" w:color="auto" w:fill="2B303B"/>
        </w:rPr>
      </w:pPr>
      <w:r w:rsidRPr="00767DD8">
        <w:rPr>
          <w:rStyle w:val="HTMLCode"/>
          <w:rFonts w:asciiTheme="majorHAnsi" w:hAnsiTheme="majorHAnsi" w:cstheme="majorHAnsi"/>
          <w:color w:val="C0C5CE"/>
          <w:sz w:val="28"/>
          <w:szCs w:val="28"/>
          <w:bdr w:val="none" w:sz="0" w:space="0" w:color="auto" w:frame="1"/>
          <w:shd w:val="clear" w:color="auto" w:fill="2B303B"/>
        </w:rPr>
        <w:t xml:space="preserve">    }</w:t>
      </w:r>
    </w:p>
    <w:p w:rsidR="00767DD8" w:rsidRPr="00767DD8" w:rsidRDefault="00767DD8" w:rsidP="00767DD8">
      <w:pPr>
        <w:pStyle w:val="HTMLPreformatted"/>
        <w:shd w:val="clear" w:color="auto" w:fill="F6F6F6"/>
        <w:spacing w:line="360" w:lineRule="atLeast"/>
        <w:textAlignment w:val="baseline"/>
        <w:rPr>
          <w:rFonts w:asciiTheme="majorHAnsi" w:hAnsiTheme="majorHAnsi" w:cstheme="majorHAnsi"/>
          <w:color w:val="444444"/>
          <w:sz w:val="28"/>
          <w:szCs w:val="28"/>
        </w:rPr>
      </w:pPr>
      <w:r w:rsidRPr="00767DD8">
        <w:rPr>
          <w:rStyle w:val="HTMLCode"/>
          <w:rFonts w:asciiTheme="majorHAnsi" w:hAnsiTheme="majorHAnsi" w:cstheme="majorHAnsi"/>
          <w:color w:val="C0C5CE"/>
          <w:sz w:val="28"/>
          <w:szCs w:val="28"/>
          <w:bdr w:val="none" w:sz="0" w:space="0" w:color="auto" w:frame="1"/>
          <w:shd w:val="clear" w:color="auto" w:fill="2B303B"/>
        </w:rPr>
        <w:t>}</w:t>
      </w:r>
    </w:p>
    <w:p w:rsidR="00767DD8" w:rsidRDefault="00767DD8" w:rsidP="00767DD8">
      <w:pPr>
        <w:pStyle w:val="NormalWeb"/>
        <w:shd w:val="clear" w:color="auto" w:fill="FFFFFF"/>
        <w:spacing w:before="0" w:beforeAutospacing="0" w:after="105" w:afterAutospacing="0"/>
        <w:textAlignment w:val="baseline"/>
        <w:rPr>
          <w:rFonts w:asciiTheme="majorHAnsi" w:hAnsiTheme="majorHAnsi" w:cstheme="majorHAnsi"/>
          <w:color w:val="444444"/>
          <w:sz w:val="28"/>
          <w:szCs w:val="28"/>
          <w:lang w:val="en-US"/>
        </w:rPr>
      </w:pPr>
      <w:r w:rsidRPr="00767DD8">
        <w:rPr>
          <w:rFonts w:asciiTheme="majorHAnsi" w:hAnsiTheme="majorHAnsi" w:cstheme="majorHAnsi"/>
          <w:color w:val="444444"/>
          <w:sz w:val="28"/>
          <w:szCs w:val="28"/>
        </w:rPr>
        <w:t>Và để sử dụng nó chúng ta chỉ cần viết code của Query Builder vào đó.</w:t>
      </w:r>
    </w:p>
    <w:p w:rsidR="00767DD8" w:rsidRPr="00767DD8" w:rsidRDefault="00767DD8" w:rsidP="00767DD8">
      <w:pPr>
        <w:pStyle w:val="Heading3"/>
        <w:shd w:val="clear" w:color="auto" w:fill="FFFFFF"/>
        <w:spacing w:before="0" w:after="150" w:line="450" w:lineRule="atLeast"/>
        <w:textAlignment w:val="baseline"/>
        <w:rPr>
          <w:rFonts w:cstheme="majorHAnsi"/>
          <w:b w:val="0"/>
          <w:bCs w:val="0"/>
          <w:color w:val="125692"/>
          <w:sz w:val="28"/>
          <w:szCs w:val="28"/>
        </w:rPr>
      </w:pPr>
      <w:r w:rsidRPr="00767DD8">
        <w:rPr>
          <w:rFonts w:cstheme="majorHAnsi"/>
          <w:b w:val="0"/>
          <w:bCs w:val="0"/>
          <w:color w:val="125692"/>
          <w:sz w:val="28"/>
          <w:szCs w:val="28"/>
          <w:lang w:val="en-US"/>
        </w:rPr>
        <w:t>T</w:t>
      </w:r>
      <w:r w:rsidRPr="00767DD8">
        <w:rPr>
          <w:rFonts w:cstheme="majorHAnsi"/>
          <w:b w:val="0"/>
          <w:bCs w:val="0"/>
          <w:color w:val="125692"/>
          <w:sz w:val="28"/>
          <w:szCs w:val="28"/>
        </w:rPr>
        <w:t>ạo seeder.</w:t>
      </w:r>
      <w:bookmarkStart w:id="74" w:name="_GoBack"/>
      <w:bookmarkEnd w:id="74"/>
    </w:p>
    <w:p w:rsidR="00767DD8" w:rsidRPr="00767DD8" w:rsidRDefault="00767DD8" w:rsidP="00767DD8">
      <w:pPr>
        <w:pStyle w:val="NormalWeb"/>
        <w:shd w:val="clear" w:color="auto" w:fill="FFFFFF"/>
        <w:spacing w:before="0" w:beforeAutospacing="0" w:after="105" w:afterAutospacing="0"/>
        <w:textAlignment w:val="baseline"/>
        <w:rPr>
          <w:rFonts w:asciiTheme="majorHAnsi" w:hAnsiTheme="majorHAnsi" w:cstheme="majorHAnsi"/>
          <w:color w:val="444444"/>
          <w:sz w:val="28"/>
          <w:szCs w:val="28"/>
        </w:rPr>
      </w:pPr>
      <w:r w:rsidRPr="00767DD8">
        <w:rPr>
          <w:rFonts w:asciiTheme="majorHAnsi" w:hAnsiTheme="majorHAnsi" w:cstheme="majorHAnsi"/>
          <w:color w:val="444444"/>
          <w:sz w:val="28"/>
          <w:szCs w:val="28"/>
        </w:rPr>
        <w:t>-Để tạo Seeder trong Laravel chúng ta dùng lệnh:</w:t>
      </w:r>
    </w:p>
    <w:p w:rsidR="00767DD8" w:rsidRPr="00767DD8" w:rsidRDefault="00767DD8" w:rsidP="00767DD8">
      <w:pPr>
        <w:pStyle w:val="HTMLPreformatted"/>
        <w:shd w:val="clear" w:color="auto" w:fill="F6F6F6"/>
        <w:spacing w:line="360" w:lineRule="atLeast"/>
        <w:textAlignment w:val="baseline"/>
        <w:rPr>
          <w:rFonts w:asciiTheme="majorHAnsi" w:hAnsiTheme="majorHAnsi" w:cstheme="majorHAnsi"/>
          <w:color w:val="444444"/>
          <w:sz w:val="28"/>
          <w:szCs w:val="28"/>
        </w:rPr>
      </w:pPr>
      <w:r w:rsidRPr="00767DD8">
        <w:rPr>
          <w:rStyle w:val="HTMLCode"/>
          <w:rFonts w:asciiTheme="majorHAnsi" w:hAnsiTheme="majorHAnsi" w:cstheme="majorHAnsi"/>
          <w:color w:val="C0C5CE"/>
          <w:sz w:val="28"/>
          <w:szCs w:val="28"/>
          <w:bdr w:val="none" w:sz="0" w:space="0" w:color="auto" w:frame="1"/>
          <w:shd w:val="clear" w:color="auto" w:fill="2B303B"/>
        </w:rPr>
        <w:t>php artisan make:seed seedName</w:t>
      </w:r>
    </w:p>
    <w:p w:rsidR="00767DD8" w:rsidRPr="00767DD8" w:rsidRDefault="00767DD8" w:rsidP="00767DD8">
      <w:pPr>
        <w:pStyle w:val="NormalWeb"/>
        <w:shd w:val="clear" w:color="auto" w:fill="FFFFFF"/>
        <w:spacing w:before="0" w:beforeAutospacing="0" w:after="105" w:afterAutospacing="0"/>
        <w:textAlignment w:val="baseline"/>
        <w:rPr>
          <w:rFonts w:asciiTheme="majorHAnsi" w:hAnsiTheme="majorHAnsi" w:cstheme="majorHAnsi"/>
          <w:color w:val="444444"/>
          <w:sz w:val="28"/>
          <w:szCs w:val="28"/>
        </w:rPr>
      </w:pPr>
      <w:r w:rsidRPr="00767DD8">
        <w:rPr>
          <w:rFonts w:asciiTheme="majorHAnsi" w:hAnsiTheme="majorHAnsi" w:cstheme="majorHAnsi"/>
          <w:color w:val="444444"/>
          <w:sz w:val="28"/>
          <w:szCs w:val="28"/>
        </w:rPr>
        <w:t>-Với seedName: là tên của seed các bạn muốn tạo (nên đặt tên có ý nghĩa để sau này dễ quản lý).</w:t>
      </w:r>
    </w:p>
    <w:p w:rsidR="00767DD8" w:rsidRPr="00767DD8" w:rsidRDefault="00767DD8" w:rsidP="00767DD8">
      <w:pPr>
        <w:pStyle w:val="NormalWeb"/>
        <w:shd w:val="clear" w:color="auto" w:fill="FFFFFF"/>
        <w:spacing w:before="0" w:beforeAutospacing="0" w:after="105" w:afterAutospacing="0"/>
        <w:textAlignment w:val="baseline"/>
        <w:rPr>
          <w:rFonts w:asciiTheme="majorHAnsi" w:hAnsiTheme="majorHAnsi" w:cstheme="majorHAnsi"/>
          <w:color w:val="444444"/>
          <w:sz w:val="28"/>
          <w:szCs w:val="28"/>
          <w:lang w:val="en-US"/>
        </w:rPr>
      </w:pPr>
    </w:p>
    <w:p w:rsidR="00C21A84" w:rsidRPr="00C21A84" w:rsidRDefault="00C21A84" w:rsidP="00C21A84">
      <w:pPr>
        <w:pStyle w:val="Heading1"/>
        <w:shd w:val="clear" w:color="auto" w:fill="FFFFFF"/>
        <w:spacing w:before="0" w:beforeAutospacing="0" w:after="0" w:afterAutospacing="0" w:line="594" w:lineRule="atLeast"/>
        <w:textAlignment w:val="baseline"/>
        <w:rPr>
          <w:rFonts w:asciiTheme="majorHAnsi" w:hAnsiTheme="majorHAnsi" w:cstheme="majorHAnsi"/>
          <w:b w:val="0"/>
          <w:color w:val="333333"/>
          <w:sz w:val="28"/>
          <w:szCs w:val="28"/>
          <w:lang w:val="en-US"/>
        </w:rPr>
      </w:pPr>
    </w:p>
    <w:p w:rsidR="0086242B" w:rsidRPr="0086242B" w:rsidRDefault="0086242B" w:rsidP="0086242B">
      <w:pPr>
        <w:rPr>
          <w:rFonts w:asciiTheme="majorHAnsi" w:hAnsiTheme="majorHAnsi" w:cstheme="majorHAnsi"/>
          <w:sz w:val="28"/>
          <w:szCs w:val="28"/>
          <w:lang w:val="en-US"/>
        </w:rPr>
      </w:pPr>
    </w:p>
    <w:p w:rsidR="00F70A7D" w:rsidRPr="00F70A7D" w:rsidRDefault="00F70A7D" w:rsidP="00F70A7D">
      <w:pPr>
        <w:rPr>
          <w:rFonts w:asciiTheme="majorHAnsi" w:hAnsiTheme="majorHAnsi" w:cstheme="majorHAnsi"/>
          <w:sz w:val="28"/>
          <w:szCs w:val="28"/>
          <w:lang w:val="en-US"/>
        </w:rPr>
      </w:pPr>
    </w:p>
    <w:p w:rsidR="00F70A7D" w:rsidRPr="00F70A7D" w:rsidRDefault="00F70A7D" w:rsidP="00F70A7D">
      <w:pPr>
        <w:pStyle w:val="NormalWeb"/>
        <w:shd w:val="clear" w:color="auto" w:fill="FFFFFF"/>
        <w:spacing w:before="0" w:beforeAutospacing="0" w:after="0" w:afterAutospacing="0"/>
        <w:textAlignment w:val="baseline"/>
        <w:rPr>
          <w:rFonts w:asciiTheme="majorHAnsi" w:hAnsiTheme="majorHAnsi" w:cstheme="majorHAnsi"/>
          <w:color w:val="444444"/>
          <w:sz w:val="28"/>
          <w:szCs w:val="28"/>
          <w:lang w:val="en-US"/>
        </w:rPr>
      </w:pPr>
    </w:p>
    <w:p w:rsidR="00F70A7D" w:rsidRPr="00F70A7D" w:rsidRDefault="00F70A7D" w:rsidP="00F70A7D">
      <w:pPr>
        <w:rPr>
          <w:lang w:val="en-US"/>
        </w:rPr>
      </w:pPr>
    </w:p>
    <w:p w:rsidR="00F70A7D" w:rsidRDefault="00F70A7D" w:rsidP="00F70A7D">
      <w:pPr>
        <w:rPr>
          <w:rFonts w:asciiTheme="majorHAnsi" w:hAnsiTheme="majorHAnsi" w:cstheme="majorHAnsi"/>
          <w:color w:val="444444"/>
          <w:sz w:val="28"/>
          <w:szCs w:val="28"/>
          <w:shd w:val="clear" w:color="auto" w:fill="FFFFFF"/>
          <w:lang w:val="en-US"/>
        </w:rPr>
      </w:pPr>
    </w:p>
    <w:p w:rsidR="00F70A7D" w:rsidRPr="00F70A7D" w:rsidRDefault="00F70A7D" w:rsidP="00F70A7D">
      <w:pPr>
        <w:rPr>
          <w:rFonts w:asciiTheme="majorHAnsi" w:hAnsiTheme="majorHAnsi" w:cstheme="majorHAnsi"/>
          <w:sz w:val="28"/>
          <w:szCs w:val="28"/>
          <w:lang w:val="en-US"/>
        </w:rPr>
      </w:pPr>
      <w:r>
        <w:rPr>
          <w:rFonts w:asciiTheme="majorHAnsi" w:hAnsiTheme="majorHAnsi" w:cstheme="majorHAnsi"/>
          <w:sz w:val="28"/>
          <w:szCs w:val="28"/>
          <w:lang w:val="en-US"/>
        </w:rPr>
        <w:tab/>
      </w:r>
    </w:p>
    <w:p w:rsidR="00F70A7D" w:rsidRPr="00F70A7D" w:rsidRDefault="00F70A7D" w:rsidP="00F70A7D">
      <w:pPr>
        <w:rPr>
          <w:rFonts w:asciiTheme="majorHAnsi" w:hAnsiTheme="majorHAnsi" w:cstheme="majorHAnsi"/>
          <w:sz w:val="28"/>
          <w:szCs w:val="28"/>
          <w:lang w:val="en-US"/>
        </w:rPr>
      </w:pPr>
    </w:p>
    <w:p w:rsidR="00F70A7D" w:rsidRPr="00F70A7D" w:rsidRDefault="00F70A7D" w:rsidP="000A14CC">
      <w:pPr>
        <w:pStyle w:val="NormalWeb"/>
        <w:shd w:val="clear" w:color="auto" w:fill="FFFFFF"/>
        <w:spacing w:before="0" w:beforeAutospacing="0" w:after="0" w:afterAutospacing="0"/>
        <w:textAlignment w:val="baseline"/>
        <w:rPr>
          <w:rFonts w:asciiTheme="majorHAnsi" w:hAnsiTheme="majorHAnsi" w:cstheme="majorHAnsi"/>
          <w:color w:val="000000" w:themeColor="text1"/>
          <w:sz w:val="28"/>
          <w:szCs w:val="28"/>
          <w:lang w:val="en-US"/>
        </w:rPr>
      </w:pPr>
    </w:p>
    <w:p w:rsidR="000A14CC" w:rsidRPr="000A14CC" w:rsidRDefault="000A14CC" w:rsidP="000A14CC">
      <w:pPr>
        <w:rPr>
          <w:lang w:val="en-US"/>
        </w:rPr>
      </w:pPr>
    </w:p>
    <w:p w:rsidR="000A14CC" w:rsidRPr="000A14CC" w:rsidRDefault="000A14CC" w:rsidP="000A14CC">
      <w:pPr>
        <w:pStyle w:val="Heading1"/>
        <w:shd w:val="clear" w:color="auto" w:fill="FFFFFF"/>
        <w:rPr>
          <w:rFonts w:asciiTheme="majorHAnsi" w:hAnsiTheme="majorHAnsi" w:cstheme="majorHAnsi"/>
          <w:b w:val="0"/>
          <w:color w:val="0B1A33"/>
          <w:sz w:val="28"/>
          <w:szCs w:val="28"/>
          <w:lang w:val="en-US"/>
        </w:rPr>
      </w:pPr>
    </w:p>
    <w:sectPr w:rsidR="000A14CC" w:rsidRPr="000A1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6C5B"/>
    <w:multiLevelType w:val="multilevel"/>
    <w:tmpl w:val="6B8E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45925"/>
    <w:multiLevelType w:val="multilevel"/>
    <w:tmpl w:val="459C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B3AA5"/>
    <w:multiLevelType w:val="multilevel"/>
    <w:tmpl w:val="293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5F5514"/>
    <w:multiLevelType w:val="multilevel"/>
    <w:tmpl w:val="4DA2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13EC0"/>
    <w:multiLevelType w:val="hybridMultilevel"/>
    <w:tmpl w:val="271A7DE0"/>
    <w:lvl w:ilvl="0" w:tplc="042A0001">
      <w:start w:val="1"/>
      <w:numFmt w:val="bullet"/>
      <w:lvlText w:val=""/>
      <w:lvlJc w:val="left"/>
      <w:pPr>
        <w:ind w:left="810" w:hanging="360"/>
      </w:pPr>
      <w:rPr>
        <w:rFonts w:ascii="Symbol" w:hAnsi="Symbol"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5">
    <w:nsid w:val="3B4D28BA"/>
    <w:multiLevelType w:val="multilevel"/>
    <w:tmpl w:val="34D8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B25CFE"/>
    <w:multiLevelType w:val="multilevel"/>
    <w:tmpl w:val="B280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E7591E"/>
    <w:multiLevelType w:val="multilevel"/>
    <w:tmpl w:val="2286CD8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nsid w:val="69A95451"/>
    <w:multiLevelType w:val="multilevel"/>
    <w:tmpl w:val="DF5E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BC795B"/>
    <w:multiLevelType w:val="multilevel"/>
    <w:tmpl w:val="F456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A3673B"/>
    <w:multiLevelType w:val="multilevel"/>
    <w:tmpl w:val="159C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CD3E53"/>
    <w:multiLevelType w:val="multilevel"/>
    <w:tmpl w:val="84D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1"/>
  </w:num>
  <w:num w:numId="4">
    <w:abstractNumId w:val="8"/>
  </w:num>
  <w:num w:numId="5">
    <w:abstractNumId w:val="5"/>
  </w:num>
  <w:num w:numId="6">
    <w:abstractNumId w:val="0"/>
  </w:num>
  <w:num w:numId="7">
    <w:abstractNumId w:val="3"/>
  </w:num>
  <w:num w:numId="8">
    <w:abstractNumId w:val="1"/>
  </w:num>
  <w:num w:numId="9">
    <w:abstractNumId w:val="7"/>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F63"/>
    <w:rsid w:val="000A14CC"/>
    <w:rsid w:val="00160C91"/>
    <w:rsid w:val="004168B6"/>
    <w:rsid w:val="00767DD8"/>
    <w:rsid w:val="00790F63"/>
    <w:rsid w:val="007E2C02"/>
    <w:rsid w:val="0086242B"/>
    <w:rsid w:val="00987E51"/>
    <w:rsid w:val="00C21A84"/>
    <w:rsid w:val="00F70A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0F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0A1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0A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0A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F63"/>
    <w:rPr>
      <w:rFonts w:ascii="Times New Roman" w:eastAsia="Times New Roman" w:hAnsi="Times New Roman" w:cs="Times New Roman"/>
      <w:b/>
      <w:bCs/>
      <w:kern w:val="36"/>
      <w:sz w:val="48"/>
      <w:szCs w:val="48"/>
      <w:lang w:eastAsia="vi-VN"/>
    </w:rPr>
  </w:style>
  <w:style w:type="paragraph" w:styleId="BalloonText">
    <w:name w:val="Balloon Text"/>
    <w:basedOn w:val="Normal"/>
    <w:link w:val="BalloonTextChar"/>
    <w:uiPriority w:val="99"/>
    <w:semiHidden/>
    <w:unhideWhenUsed/>
    <w:rsid w:val="00790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F63"/>
    <w:rPr>
      <w:rFonts w:ascii="Tahoma" w:hAnsi="Tahoma" w:cs="Tahoma"/>
      <w:sz w:val="16"/>
      <w:szCs w:val="16"/>
    </w:rPr>
  </w:style>
  <w:style w:type="character" w:styleId="Hyperlink">
    <w:name w:val="Hyperlink"/>
    <w:basedOn w:val="DefaultParagraphFont"/>
    <w:uiPriority w:val="99"/>
    <w:unhideWhenUsed/>
    <w:rsid w:val="00790F63"/>
    <w:rPr>
      <w:color w:val="0000FF"/>
      <w:u w:val="single"/>
    </w:rPr>
  </w:style>
  <w:style w:type="character" w:styleId="Strong">
    <w:name w:val="Strong"/>
    <w:basedOn w:val="DefaultParagraphFont"/>
    <w:uiPriority w:val="22"/>
    <w:qFormat/>
    <w:rsid w:val="00790F63"/>
    <w:rPr>
      <w:b/>
      <w:bCs/>
    </w:rPr>
  </w:style>
  <w:style w:type="character" w:styleId="Emphasis">
    <w:name w:val="Emphasis"/>
    <w:basedOn w:val="DefaultParagraphFont"/>
    <w:uiPriority w:val="20"/>
    <w:qFormat/>
    <w:rsid w:val="00790F63"/>
    <w:rPr>
      <w:i/>
      <w:iCs/>
    </w:rPr>
  </w:style>
  <w:style w:type="paragraph" w:styleId="NormalWeb">
    <w:name w:val="Normal (Web)"/>
    <w:basedOn w:val="Normal"/>
    <w:uiPriority w:val="99"/>
    <w:semiHidden/>
    <w:unhideWhenUsed/>
    <w:rsid w:val="004168B6"/>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41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4168B6"/>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4168B6"/>
    <w:rPr>
      <w:rFonts w:ascii="Courier New" w:eastAsia="Times New Roman" w:hAnsi="Courier New" w:cs="Courier New"/>
      <w:sz w:val="20"/>
      <w:szCs w:val="20"/>
    </w:rPr>
  </w:style>
  <w:style w:type="character" w:customStyle="1" w:styleId="xml">
    <w:name w:val="xml"/>
    <w:basedOn w:val="DefaultParagraphFont"/>
    <w:rsid w:val="004168B6"/>
  </w:style>
  <w:style w:type="character" w:customStyle="1" w:styleId="hljs-tag">
    <w:name w:val="hljs-tag"/>
    <w:basedOn w:val="DefaultParagraphFont"/>
    <w:rsid w:val="004168B6"/>
  </w:style>
  <w:style w:type="character" w:customStyle="1" w:styleId="hljs-name">
    <w:name w:val="hljs-name"/>
    <w:basedOn w:val="DefaultParagraphFont"/>
    <w:rsid w:val="004168B6"/>
  </w:style>
  <w:style w:type="character" w:customStyle="1" w:styleId="hljs-template-variable">
    <w:name w:val="hljs-template-variable"/>
    <w:basedOn w:val="DefaultParagraphFont"/>
    <w:rsid w:val="004168B6"/>
  </w:style>
  <w:style w:type="character" w:customStyle="1" w:styleId="hljs-string">
    <w:name w:val="hljs-string"/>
    <w:basedOn w:val="DefaultParagraphFont"/>
    <w:rsid w:val="004168B6"/>
  </w:style>
  <w:style w:type="character" w:customStyle="1" w:styleId="hljs-variable">
    <w:name w:val="hljs-variable"/>
    <w:basedOn w:val="DefaultParagraphFont"/>
    <w:rsid w:val="004168B6"/>
  </w:style>
  <w:style w:type="character" w:customStyle="1" w:styleId="hljs-number">
    <w:name w:val="hljs-number"/>
    <w:basedOn w:val="DefaultParagraphFont"/>
    <w:rsid w:val="004168B6"/>
  </w:style>
  <w:style w:type="character" w:customStyle="1" w:styleId="hljs-attribute">
    <w:name w:val="hljs-attribute"/>
    <w:basedOn w:val="DefaultParagraphFont"/>
    <w:rsid w:val="004168B6"/>
  </w:style>
  <w:style w:type="character" w:customStyle="1" w:styleId="hljs-meta">
    <w:name w:val="hljs-meta"/>
    <w:basedOn w:val="DefaultParagraphFont"/>
    <w:rsid w:val="004168B6"/>
  </w:style>
  <w:style w:type="character" w:customStyle="1" w:styleId="hljs-meta-string">
    <w:name w:val="hljs-meta-string"/>
    <w:basedOn w:val="DefaultParagraphFont"/>
    <w:rsid w:val="004168B6"/>
  </w:style>
  <w:style w:type="character" w:customStyle="1" w:styleId="hljs-keyword">
    <w:name w:val="hljs-keyword"/>
    <w:basedOn w:val="DefaultParagraphFont"/>
    <w:rsid w:val="004168B6"/>
  </w:style>
  <w:style w:type="character" w:customStyle="1" w:styleId="hljs-literal">
    <w:name w:val="hljs-literal"/>
    <w:basedOn w:val="DefaultParagraphFont"/>
    <w:rsid w:val="004168B6"/>
  </w:style>
  <w:style w:type="character" w:customStyle="1" w:styleId="hljs-comment">
    <w:name w:val="hljs-comment"/>
    <w:basedOn w:val="DefaultParagraphFont"/>
    <w:rsid w:val="004168B6"/>
  </w:style>
  <w:style w:type="character" w:customStyle="1" w:styleId="hljs-symbol">
    <w:name w:val="hljs-symbol"/>
    <w:basedOn w:val="DefaultParagraphFont"/>
    <w:rsid w:val="004168B6"/>
  </w:style>
  <w:style w:type="character" w:customStyle="1" w:styleId="Heading2Char">
    <w:name w:val="Heading 2 Char"/>
    <w:basedOn w:val="DefaultParagraphFont"/>
    <w:link w:val="Heading2"/>
    <w:uiPriority w:val="9"/>
    <w:semiHidden/>
    <w:rsid w:val="000A14CC"/>
    <w:rPr>
      <w:rFonts w:asciiTheme="majorHAnsi" w:eastAsiaTheme="majorEastAsia" w:hAnsiTheme="majorHAnsi" w:cstheme="majorBidi"/>
      <w:b/>
      <w:bCs/>
      <w:color w:val="4F81BD" w:themeColor="accent1"/>
      <w:sz w:val="26"/>
      <w:szCs w:val="26"/>
    </w:rPr>
  </w:style>
  <w:style w:type="character" w:customStyle="1" w:styleId="hljs-doctype">
    <w:name w:val="hljs-doctype"/>
    <w:basedOn w:val="DefaultParagraphFont"/>
    <w:rsid w:val="000A14CC"/>
  </w:style>
  <w:style w:type="character" w:customStyle="1" w:styleId="hljs-title">
    <w:name w:val="hljs-title"/>
    <w:basedOn w:val="DefaultParagraphFont"/>
    <w:rsid w:val="000A14CC"/>
  </w:style>
  <w:style w:type="character" w:customStyle="1" w:styleId="hljs-value">
    <w:name w:val="hljs-value"/>
    <w:basedOn w:val="DefaultParagraphFont"/>
    <w:rsid w:val="000A14CC"/>
  </w:style>
  <w:style w:type="character" w:customStyle="1" w:styleId="Heading4Char">
    <w:name w:val="Heading 4 Char"/>
    <w:basedOn w:val="DefaultParagraphFont"/>
    <w:link w:val="Heading4"/>
    <w:uiPriority w:val="9"/>
    <w:rsid w:val="00F70A7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F70A7D"/>
    <w:rPr>
      <w:rFonts w:asciiTheme="majorHAnsi" w:eastAsiaTheme="majorEastAsia" w:hAnsiTheme="majorHAnsi" w:cstheme="majorBidi"/>
      <w:b/>
      <w:bCs/>
      <w:color w:val="4F81BD" w:themeColor="accent1"/>
    </w:rPr>
  </w:style>
  <w:style w:type="character" w:customStyle="1" w:styleId="hljs-function">
    <w:name w:val="hljs-function"/>
    <w:basedOn w:val="DefaultParagraphFont"/>
    <w:rsid w:val="007E2C02"/>
  </w:style>
  <w:style w:type="character" w:customStyle="1" w:styleId="hljs-params">
    <w:name w:val="hljs-params"/>
    <w:basedOn w:val="DefaultParagraphFont"/>
    <w:rsid w:val="007E2C02"/>
  </w:style>
  <w:style w:type="paragraph" w:styleId="ListParagraph">
    <w:name w:val="List Paragraph"/>
    <w:basedOn w:val="Normal"/>
    <w:uiPriority w:val="34"/>
    <w:qFormat/>
    <w:rsid w:val="007E2C02"/>
    <w:pPr>
      <w:ind w:left="720"/>
      <w:contextualSpacing/>
    </w:pPr>
  </w:style>
  <w:style w:type="character" w:customStyle="1" w:styleId="hljs-preprocessor">
    <w:name w:val="hljs-preprocessor"/>
    <w:basedOn w:val="DefaultParagraphFont"/>
    <w:rsid w:val="00160C91"/>
  </w:style>
  <w:style w:type="character" w:customStyle="1" w:styleId="hljs-class">
    <w:name w:val="hljs-class"/>
    <w:basedOn w:val="DefaultParagraphFont"/>
    <w:rsid w:val="00160C91"/>
  </w:style>
  <w:style w:type="character" w:customStyle="1" w:styleId="hljs-doctag">
    <w:name w:val="hljs-doctag"/>
    <w:basedOn w:val="DefaultParagraphFont"/>
    <w:rsid w:val="00C21A84"/>
  </w:style>
  <w:style w:type="character" w:customStyle="1" w:styleId="hljs-phpdoc">
    <w:name w:val="hljs-phpdoc"/>
    <w:basedOn w:val="DefaultParagraphFont"/>
    <w:rsid w:val="00767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0F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0A1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0A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0A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F63"/>
    <w:rPr>
      <w:rFonts w:ascii="Times New Roman" w:eastAsia="Times New Roman" w:hAnsi="Times New Roman" w:cs="Times New Roman"/>
      <w:b/>
      <w:bCs/>
      <w:kern w:val="36"/>
      <w:sz w:val="48"/>
      <w:szCs w:val="48"/>
      <w:lang w:eastAsia="vi-VN"/>
    </w:rPr>
  </w:style>
  <w:style w:type="paragraph" w:styleId="BalloonText">
    <w:name w:val="Balloon Text"/>
    <w:basedOn w:val="Normal"/>
    <w:link w:val="BalloonTextChar"/>
    <w:uiPriority w:val="99"/>
    <w:semiHidden/>
    <w:unhideWhenUsed/>
    <w:rsid w:val="00790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F63"/>
    <w:rPr>
      <w:rFonts w:ascii="Tahoma" w:hAnsi="Tahoma" w:cs="Tahoma"/>
      <w:sz w:val="16"/>
      <w:szCs w:val="16"/>
    </w:rPr>
  </w:style>
  <w:style w:type="character" w:styleId="Hyperlink">
    <w:name w:val="Hyperlink"/>
    <w:basedOn w:val="DefaultParagraphFont"/>
    <w:uiPriority w:val="99"/>
    <w:unhideWhenUsed/>
    <w:rsid w:val="00790F63"/>
    <w:rPr>
      <w:color w:val="0000FF"/>
      <w:u w:val="single"/>
    </w:rPr>
  </w:style>
  <w:style w:type="character" w:styleId="Strong">
    <w:name w:val="Strong"/>
    <w:basedOn w:val="DefaultParagraphFont"/>
    <w:uiPriority w:val="22"/>
    <w:qFormat/>
    <w:rsid w:val="00790F63"/>
    <w:rPr>
      <w:b/>
      <w:bCs/>
    </w:rPr>
  </w:style>
  <w:style w:type="character" w:styleId="Emphasis">
    <w:name w:val="Emphasis"/>
    <w:basedOn w:val="DefaultParagraphFont"/>
    <w:uiPriority w:val="20"/>
    <w:qFormat/>
    <w:rsid w:val="00790F63"/>
    <w:rPr>
      <w:i/>
      <w:iCs/>
    </w:rPr>
  </w:style>
  <w:style w:type="paragraph" w:styleId="NormalWeb">
    <w:name w:val="Normal (Web)"/>
    <w:basedOn w:val="Normal"/>
    <w:uiPriority w:val="99"/>
    <w:semiHidden/>
    <w:unhideWhenUsed/>
    <w:rsid w:val="004168B6"/>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41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4168B6"/>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4168B6"/>
    <w:rPr>
      <w:rFonts w:ascii="Courier New" w:eastAsia="Times New Roman" w:hAnsi="Courier New" w:cs="Courier New"/>
      <w:sz w:val="20"/>
      <w:szCs w:val="20"/>
    </w:rPr>
  </w:style>
  <w:style w:type="character" w:customStyle="1" w:styleId="xml">
    <w:name w:val="xml"/>
    <w:basedOn w:val="DefaultParagraphFont"/>
    <w:rsid w:val="004168B6"/>
  </w:style>
  <w:style w:type="character" w:customStyle="1" w:styleId="hljs-tag">
    <w:name w:val="hljs-tag"/>
    <w:basedOn w:val="DefaultParagraphFont"/>
    <w:rsid w:val="004168B6"/>
  </w:style>
  <w:style w:type="character" w:customStyle="1" w:styleId="hljs-name">
    <w:name w:val="hljs-name"/>
    <w:basedOn w:val="DefaultParagraphFont"/>
    <w:rsid w:val="004168B6"/>
  </w:style>
  <w:style w:type="character" w:customStyle="1" w:styleId="hljs-template-variable">
    <w:name w:val="hljs-template-variable"/>
    <w:basedOn w:val="DefaultParagraphFont"/>
    <w:rsid w:val="004168B6"/>
  </w:style>
  <w:style w:type="character" w:customStyle="1" w:styleId="hljs-string">
    <w:name w:val="hljs-string"/>
    <w:basedOn w:val="DefaultParagraphFont"/>
    <w:rsid w:val="004168B6"/>
  </w:style>
  <w:style w:type="character" w:customStyle="1" w:styleId="hljs-variable">
    <w:name w:val="hljs-variable"/>
    <w:basedOn w:val="DefaultParagraphFont"/>
    <w:rsid w:val="004168B6"/>
  </w:style>
  <w:style w:type="character" w:customStyle="1" w:styleId="hljs-number">
    <w:name w:val="hljs-number"/>
    <w:basedOn w:val="DefaultParagraphFont"/>
    <w:rsid w:val="004168B6"/>
  </w:style>
  <w:style w:type="character" w:customStyle="1" w:styleId="hljs-attribute">
    <w:name w:val="hljs-attribute"/>
    <w:basedOn w:val="DefaultParagraphFont"/>
    <w:rsid w:val="004168B6"/>
  </w:style>
  <w:style w:type="character" w:customStyle="1" w:styleId="hljs-meta">
    <w:name w:val="hljs-meta"/>
    <w:basedOn w:val="DefaultParagraphFont"/>
    <w:rsid w:val="004168B6"/>
  </w:style>
  <w:style w:type="character" w:customStyle="1" w:styleId="hljs-meta-string">
    <w:name w:val="hljs-meta-string"/>
    <w:basedOn w:val="DefaultParagraphFont"/>
    <w:rsid w:val="004168B6"/>
  </w:style>
  <w:style w:type="character" w:customStyle="1" w:styleId="hljs-keyword">
    <w:name w:val="hljs-keyword"/>
    <w:basedOn w:val="DefaultParagraphFont"/>
    <w:rsid w:val="004168B6"/>
  </w:style>
  <w:style w:type="character" w:customStyle="1" w:styleId="hljs-literal">
    <w:name w:val="hljs-literal"/>
    <w:basedOn w:val="DefaultParagraphFont"/>
    <w:rsid w:val="004168B6"/>
  </w:style>
  <w:style w:type="character" w:customStyle="1" w:styleId="hljs-comment">
    <w:name w:val="hljs-comment"/>
    <w:basedOn w:val="DefaultParagraphFont"/>
    <w:rsid w:val="004168B6"/>
  </w:style>
  <w:style w:type="character" w:customStyle="1" w:styleId="hljs-symbol">
    <w:name w:val="hljs-symbol"/>
    <w:basedOn w:val="DefaultParagraphFont"/>
    <w:rsid w:val="004168B6"/>
  </w:style>
  <w:style w:type="character" w:customStyle="1" w:styleId="Heading2Char">
    <w:name w:val="Heading 2 Char"/>
    <w:basedOn w:val="DefaultParagraphFont"/>
    <w:link w:val="Heading2"/>
    <w:uiPriority w:val="9"/>
    <w:semiHidden/>
    <w:rsid w:val="000A14CC"/>
    <w:rPr>
      <w:rFonts w:asciiTheme="majorHAnsi" w:eastAsiaTheme="majorEastAsia" w:hAnsiTheme="majorHAnsi" w:cstheme="majorBidi"/>
      <w:b/>
      <w:bCs/>
      <w:color w:val="4F81BD" w:themeColor="accent1"/>
      <w:sz w:val="26"/>
      <w:szCs w:val="26"/>
    </w:rPr>
  </w:style>
  <w:style w:type="character" w:customStyle="1" w:styleId="hljs-doctype">
    <w:name w:val="hljs-doctype"/>
    <w:basedOn w:val="DefaultParagraphFont"/>
    <w:rsid w:val="000A14CC"/>
  </w:style>
  <w:style w:type="character" w:customStyle="1" w:styleId="hljs-title">
    <w:name w:val="hljs-title"/>
    <w:basedOn w:val="DefaultParagraphFont"/>
    <w:rsid w:val="000A14CC"/>
  </w:style>
  <w:style w:type="character" w:customStyle="1" w:styleId="hljs-value">
    <w:name w:val="hljs-value"/>
    <w:basedOn w:val="DefaultParagraphFont"/>
    <w:rsid w:val="000A14CC"/>
  </w:style>
  <w:style w:type="character" w:customStyle="1" w:styleId="Heading4Char">
    <w:name w:val="Heading 4 Char"/>
    <w:basedOn w:val="DefaultParagraphFont"/>
    <w:link w:val="Heading4"/>
    <w:uiPriority w:val="9"/>
    <w:rsid w:val="00F70A7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F70A7D"/>
    <w:rPr>
      <w:rFonts w:asciiTheme="majorHAnsi" w:eastAsiaTheme="majorEastAsia" w:hAnsiTheme="majorHAnsi" w:cstheme="majorBidi"/>
      <w:b/>
      <w:bCs/>
      <w:color w:val="4F81BD" w:themeColor="accent1"/>
    </w:rPr>
  </w:style>
  <w:style w:type="character" w:customStyle="1" w:styleId="hljs-function">
    <w:name w:val="hljs-function"/>
    <w:basedOn w:val="DefaultParagraphFont"/>
    <w:rsid w:val="007E2C02"/>
  </w:style>
  <w:style w:type="character" w:customStyle="1" w:styleId="hljs-params">
    <w:name w:val="hljs-params"/>
    <w:basedOn w:val="DefaultParagraphFont"/>
    <w:rsid w:val="007E2C02"/>
  </w:style>
  <w:style w:type="paragraph" w:styleId="ListParagraph">
    <w:name w:val="List Paragraph"/>
    <w:basedOn w:val="Normal"/>
    <w:uiPriority w:val="34"/>
    <w:qFormat/>
    <w:rsid w:val="007E2C02"/>
    <w:pPr>
      <w:ind w:left="720"/>
      <w:contextualSpacing/>
    </w:pPr>
  </w:style>
  <w:style w:type="character" w:customStyle="1" w:styleId="hljs-preprocessor">
    <w:name w:val="hljs-preprocessor"/>
    <w:basedOn w:val="DefaultParagraphFont"/>
    <w:rsid w:val="00160C91"/>
  </w:style>
  <w:style w:type="character" w:customStyle="1" w:styleId="hljs-class">
    <w:name w:val="hljs-class"/>
    <w:basedOn w:val="DefaultParagraphFont"/>
    <w:rsid w:val="00160C91"/>
  </w:style>
  <w:style w:type="character" w:customStyle="1" w:styleId="hljs-doctag">
    <w:name w:val="hljs-doctag"/>
    <w:basedOn w:val="DefaultParagraphFont"/>
    <w:rsid w:val="00C21A84"/>
  </w:style>
  <w:style w:type="character" w:customStyle="1" w:styleId="hljs-phpdoc">
    <w:name w:val="hljs-phpdoc"/>
    <w:basedOn w:val="DefaultParagraphFont"/>
    <w:rsid w:val="00767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3580">
      <w:bodyDiv w:val="1"/>
      <w:marLeft w:val="0"/>
      <w:marRight w:val="0"/>
      <w:marTop w:val="0"/>
      <w:marBottom w:val="0"/>
      <w:divBdr>
        <w:top w:val="none" w:sz="0" w:space="0" w:color="auto"/>
        <w:left w:val="none" w:sz="0" w:space="0" w:color="auto"/>
        <w:bottom w:val="none" w:sz="0" w:space="0" w:color="auto"/>
        <w:right w:val="none" w:sz="0" w:space="0" w:color="auto"/>
      </w:divBdr>
    </w:div>
    <w:div w:id="55860969">
      <w:bodyDiv w:val="1"/>
      <w:marLeft w:val="0"/>
      <w:marRight w:val="0"/>
      <w:marTop w:val="0"/>
      <w:marBottom w:val="0"/>
      <w:divBdr>
        <w:top w:val="none" w:sz="0" w:space="0" w:color="auto"/>
        <w:left w:val="none" w:sz="0" w:space="0" w:color="auto"/>
        <w:bottom w:val="none" w:sz="0" w:space="0" w:color="auto"/>
        <w:right w:val="none" w:sz="0" w:space="0" w:color="auto"/>
      </w:divBdr>
    </w:div>
    <w:div w:id="57553035">
      <w:bodyDiv w:val="1"/>
      <w:marLeft w:val="0"/>
      <w:marRight w:val="0"/>
      <w:marTop w:val="0"/>
      <w:marBottom w:val="0"/>
      <w:divBdr>
        <w:top w:val="none" w:sz="0" w:space="0" w:color="auto"/>
        <w:left w:val="none" w:sz="0" w:space="0" w:color="auto"/>
        <w:bottom w:val="none" w:sz="0" w:space="0" w:color="auto"/>
        <w:right w:val="none" w:sz="0" w:space="0" w:color="auto"/>
      </w:divBdr>
    </w:div>
    <w:div w:id="67118893">
      <w:bodyDiv w:val="1"/>
      <w:marLeft w:val="0"/>
      <w:marRight w:val="0"/>
      <w:marTop w:val="0"/>
      <w:marBottom w:val="0"/>
      <w:divBdr>
        <w:top w:val="none" w:sz="0" w:space="0" w:color="auto"/>
        <w:left w:val="none" w:sz="0" w:space="0" w:color="auto"/>
        <w:bottom w:val="none" w:sz="0" w:space="0" w:color="auto"/>
        <w:right w:val="none" w:sz="0" w:space="0" w:color="auto"/>
      </w:divBdr>
    </w:div>
    <w:div w:id="205023591">
      <w:bodyDiv w:val="1"/>
      <w:marLeft w:val="0"/>
      <w:marRight w:val="0"/>
      <w:marTop w:val="0"/>
      <w:marBottom w:val="0"/>
      <w:divBdr>
        <w:top w:val="none" w:sz="0" w:space="0" w:color="auto"/>
        <w:left w:val="none" w:sz="0" w:space="0" w:color="auto"/>
        <w:bottom w:val="none" w:sz="0" w:space="0" w:color="auto"/>
        <w:right w:val="none" w:sz="0" w:space="0" w:color="auto"/>
      </w:divBdr>
    </w:div>
    <w:div w:id="238028469">
      <w:bodyDiv w:val="1"/>
      <w:marLeft w:val="0"/>
      <w:marRight w:val="0"/>
      <w:marTop w:val="0"/>
      <w:marBottom w:val="0"/>
      <w:divBdr>
        <w:top w:val="none" w:sz="0" w:space="0" w:color="auto"/>
        <w:left w:val="none" w:sz="0" w:space="0" w:color="auto"/>
        <w:bottom w:val="none" w:sz="0" w:space="0" w:color="auto"/>
        <w:right w:val="none" w:sz="0" w:space="0" w:color="auto"/>
      </w:divBdr>
    </w:div>
    <w:div w:id="239753694">
      <w:bodyDiv w:val="1"/>
      <w:marLeft w:val="0"/>
      <w:marRight w:val="0"/>
      <w:marTop w:val="0"/>
      <w:marBottom w:val="0"/>
      <w:divBdr>
        <w:top w:val="none" w:sz="0" w:space="0" w:color="auto"/>
        <w:left w:val="none" w:sz="0" w:space="0" w:color="auto"/>
        <w:bottom w:val="none" w:sz="0" w:space="0" w:color="auto"/>
        <w:right w:val="none" w:sz="0" w:space="0" w:color="auto"/>
      </w:divBdr>
    </w:div>
    <w:div w:id="302391754">
      <w:bodyDiv w:val="1"/>
      <w:marLeft w:val="0"/>
      <w:marRight w:val="0"/>
      <w:marTop w:val="0"/>
      <w:marBottom w:val="0"/>
      <w:divBdr>
        <w:top w:val="none" w:sz="0" w:space="0" w:color="auto"/>
        <w:left w:val="none" w:sz="0" w:space="0" w:color="auto"/>
        <w:bottom w:val="none" w:sz="0" w:space="0" w:color="auto"/>
        <w:right w:val="none" w:sz="0" w:space="0" w:color="auto"/>
      </w:divBdr>
    </w:div>
    <w:div w:id="382171214">
      <w:bodyDiv w:val="1"/>
      <w:marLeft w:val="0"/>
      <w:marRight w:val="0"/>
      <w:marTop w:val="0"/>
      <w:marBottom w:val="0"/>
      <w:divBdr>
        <w:top w:val="none" w:sz="0" w:space="0" w:color="auto"/>
        <w:left w:val="none" w:sz="0" w:space="0" w:color="auto"/>
        <w:bottom w:val="none" w:sz="0" w:space="0" w:color="auto"/>
        <w:right w:val="none" w:sz="0" w:space="0" w:color="auto"/>
      </w:divBdr>
    </w:div>
    <w:div w:id="407726179">
      <w:bodyDiv w:val="1"/>
      <w:marLeft w:val="0"/>
      <w:marRight w:val="0"/>
      <w:marTop w:val="0"/>
      <w:marBottom w:val="0"/>
      <w:divBdr>
        <w:top w:val="none" w:sz="0" w:space="0" w:color="auto"/>
        <w:left w:val="none" w:sz="0" w:space="0" w:color="auto"/>
        <w:bottom w:val="none" w:sz="0" w:space="0" w:color="auto"/>
        <w:right w:val="none" w:sz="0" w:space="0" w:color="auto"/>
      </w:divBdr>
    </w:div>
    <w:div w:id="447118808">
      <w:bodyDiv w:val="1"/>
      <w:marLeft w:val="0"/>
      <w:marRight w:val="0"/>
      <w:marTop w:val="0"/>
      <w:marBottom w:val="0"/>
      <w:divBdr>
        <w:top w:val="none" w:sz="0" w:space="0" w:color="auto"/>
        <w:left w:val="none" w:sz="0" w:space="0" w:color="auto"/>
        <w:bottom w:val="none" w:sz="0" w:space="0" w:color="auto"/>
        <w:right w:val="none" w:sz="0" w:space="0" w:color="auto"/>
      </w:divBdr>
    </w:div>
    <w:div w:id="461382084">
      <w:bodyDiv w:val="1"/>
      <w:marLeft w:val="0"/>
      <w:marRight w:val="0"/>
      <w:marTop w:val="0"/>
      <w:marBottom w:val="0"/>
      <w:divBdr>
        <w:top w:val="none" w:sz="0" w:space="0" w:color="auto"/>
        <w:left w:val="none" w:sz="0" w:space="0" w:color="auto"/>
        <w:bottom w:val="none" w:sz="0" w:space="0" w:color="auto"/>
        <w:right w:val="none" w:sz="0" w:space="0" w:color="auto"/>
      </w:divBdr>
    </w:div>
    <w:div w:id="515729517">
      <w:bodyDiv w:val="1"/>
      <w:marLeft w:val="0"/>
      <w:marRight w:val="0"/>
      <w:marTop w:val="0"/>
      <w:marBottom w:val="0"/>
      <w:divBdr>
        <w:top w:val="none" w:sz="0" w:space="0" w:color="auto"/>
        <w:left w:val="none" w:sz="0" w:space="0" w:color="auto"/>
        <w:bottom w:val="none" w:sz="0" w:space="0" w:color="auto"/>
        <w:right w:val="none" w:sz="0" w:space="0" w:color="auto"/>
      </w:divBdr>
    </w:div>
    <w:div w:id="560991003">
      <w:bodyDiv w:val="1"/>
      <w:marLeft w:val="0"/>
      <w:marRight w:val="0"/>
      <w:marTop w:val="0"/>
      <w:marBottom w:val="0"/>
      <w:divBdr>
        <w:top w:val="none" w:sz="0" w:space="0" w:color="auto"/>
        <w:left w:val="none" w:sz="0" w:space="0" w:color="auto"/>
        <w:bottom w:val="none" w:sz="0" w:space="0" w:color="auto"/>
        <w:right w:val="none" w:sz="0" w:space="0" w:color="auto"/>
      </w:divBdr>
    </w:div>
    <w:div w:id="562526339">
      <w:bodyDiv w:val="1"/>
      <w:marLeft w:val="0"/>
      <w:marRight w:val="0"/>
      <w:marTop w:val="0"/>
      <w:marBottom w:val="0"/>
      <w:divBdr>
        <w:top w:val="none" w:sz="0" w:space="0" w:color="auto"/>
        <w:left w:val="none" w:sz="0" w:space="0" w:color="auto"/>
        <w:bottom w:val="none" w:sz="0" w:space="0" w:color="auto"/>
        <w:right w:val="none" w:sz="0" w:space="0" w:color="auto"/>
      </w:divBdr>
    </w:div>
    <w:div w:id="650907277">
      <w:bodyDiv w:val="1"/>
      <w:marLeft w:val="0"/>
      <w:marRight w:val="0"/>
      <w:marTop w:val="0"/>
      <w:marBottom w:val="0"/>
      <w:divBdr>
        <w:top w:val="none" w:sz="0" w:space="0" w:color="auto"/>
        <w:left w:val="none" w:sz="0" w:space="0" w:color="auto"/>
        <w:bottom w:val="none" w:sz="0" w:space="0" w:color="auto"/>
        <w:right w:val="none" w:sz="0" w:space="0" w:color="auto"/>
      </w:divBdr>
    </w:div>
    <w:div w:id="687830706">
      <w:bodyDiv w:val="1"/>
      <w:marLeft w:val="0"/>
      <w:marRight w:val="0"/>
      <w:marTop w:val="0"/>
      <w:marBottom w:val="0"/>
      <w:divBdr>
        <w:top w:val="none" w:sz="0" w:space="0" w:color="auto"/>
        <w:left w:val="none" w:sz="0" w:space="0" w:color="auto"/>
        <w:bottom w:val="none" w:sz="0" w:space="0" w:color="auto"/>
        <w:right w:val="none" w:sz="0" w:space="0" w:color="auto"/>
      </w:divBdr>
    </w:div>
    <w:div w:id="722413674">
      <w:bodyDiv w:val="1"/>
      <w:marLeft w:val="0"/>
      <w:marRight w:val="0"/>
      <w:marTop w:val="0"/>
      <w:marBottom w:val="0"/>
      <w:divBdr>
        <w:top w:val="none" w:sz="0" w:space="0" w:color="auto"/>
        <w:left w:val="none" w:sz="0" w:space="0" w:color="auto"/>
        <w:bottom w:val="none" w:sz="0" w:space="0" w:color="auto"/>
        <w:right w:val="none" w:sz="0" w:space="0" w:color="auto"/>
      </w:divBdr>
    </w:div>
    <w:div w:id="727798098">
      <w:bodyDiv w:val="1"/>
      <w:marLeft w:val="0"/>
      <w:marRight w:val="0"/>
      <w:marTop w:val="0"/>
      <w:marBottom w:val="0"/>
      <w:divBdr>
        <w:top w:val="none" w:sz="0" w:space="0" w:color="auto"/>
        <w:left w:val="none" w:sz="0" w:space="0" w:color="auto"/>
        <w:bottom w:val="none" w:sz="0" w:space="0" w:color="auto"/>
        <w:right w:val="none" w:sz="0" w:space="0" w:color="auto"/>
      </w:divBdr>
    </w:div>
    <w:div w:id="787309548">
      <w:bodyDiv w:val="1"/>
      <w:marLeft w:val="0"/>
      <w:marRight w:val="0"/>
      <w:marTop w:val="0"/>
      <w:marBottom w:val="0"/>
      <w:divBdr>
        <w:top w:val="none" w:sz="0" w:space="0" w:color="auto"/>
        <w:left w:val="none" w:sz="0" w:space="0" w:color="auto"/>
        <w:bottom w:val="none" w:sz="0" w:space="0" w:color="auto"/>
        <w:right w:val="none" w:sz="0" w:space="0" w:color="auto"/>
      </w:divBdr>
    </w:div>
    <w:div w:id="917206301">
      <w:bodyDiv w:val="1"/>
      <w:marLeft w:val="0"/>
      <w:marRight w:val="0"/>
      <w:marTop w:val="0"/>
      <w:marBottom w:val="0"/>
      <w:divBdr>
        <w:top w:val="none" w:sz="0" w:space="0" w:color="auto"/>
        <w:left w:val="none" w:sz="0" w:space="0" w:color="auto"/>
        <w:bottom w:val="none" w:sz="0" w:space="0" w:color="auto"/>
        <w:right w:val="none" w:sz="0" w:space="0" w:color="auto"/>
      </w:divBdr>
    </w:div>
    <w:div w:id="970137149">
      <w:bodyDiv w:val="1"/>
      <w:marLeft w:val="0"/>
      <w:marRight w:val="0"/>
      <w:marTop w:val="0"/>
      <w:marBottom w:val="0"/>
      <w:divBdr>
        <w:top w:val="none" w:sz="0" w:space="0" w:color="auto"/>
        <w:left w:val="none" w:sz="0" w:space="0" w:color="auto"/>
        <w:bottom w:val="none" w:sz="0" w:space="0" w:color="auto"/>
        <w:right w:val="none" w:sz="0" w:space="0" w:color="auto"/>
      </w:divBdr>
    </w:div>
    <w:div w:id="1094939481">
      <w:bodyDiv w:val="1"/>
      <w:marLeft w:val="0"/>
      <w:marRight w:val="0"/>
      <w:marTop w:val="0"/>
      <w:marBottom w:val="0"/>
      <w:divBdr>
        <w:top w:val="none" w:sz="0" w:space="0" w:color="auto"/>
        <w:left w:val="none" w:sz="0" w:space="0" w:color="auto"/>
        <w:bottom w:val="none" w:sz="0" w:space="0" w:color="auto"/>
        <w:right w:val="none" w:sz="0" w:space="0" w:color="auto"/>
      </w:divBdr>
    </w:div>
    <w:div w:id="1130247420">
      <w:bodyDiv w:val="1"/>
      <w:marLeft w:val="0"/>
      <w:marRight w:val="0"/>
      <w:marTop w:val="0"/>
      <w:marBottom w:val="0"/>
      <w:divBdr>
        <w:top w:val="none" w:sz="0" w:space="0" w:color="auto"/>
        <w:left w:val="none" w:sz="0" w:space="0" w:color="auto"/>
        <w:bottom w:val="none" w:sz="0" w:space="0" w:color="auto"/>
        <w:right w:val="none" w:sz="0" w:space="0" w:color="auto"/>
      </w:divBdr>
    </w:div>
    <w:div w:id="1244877943">
      <w:bodyDiv w:val="1"/>
      <w:marLeft w:val="0"/>
      <w:marRight w:val="0"/>
      <w:marTop w:val="0"/>
      <w:marBottom w:val="0"/>
      <w:divBdr>
        <w:top w:val="none" w:sz="0" w:space="0" w:color="auto"/>
        <w:left w:val="none" w:sz="0" w:space="0" w:color="auto"/>
        <w:bottom w:val="none" w:sz="0" w:space="0" w:color="auto"/>
        <w:right w:val="none" w:sz="0" w:space="0" w:color="auto"/>
      </w:divBdr>
    </w:div>
    <w:div w:id="1248616610">
      <w:bodyDiv w:val="1"/>
      <w:marLeft w:val="0"/>
      <w:marRight w:val="0"/>
      <w:marTop w:val="0"/>
      <w:marBottom w:val="0"/>
      <w:divBdr>
        <w:top w:val="none" w:sz="0" w:space="0" w:color="auto"/>
        <w:left w:val="none" w:sz="0" w:space="0" w:color="auto"/>
        <w:bottom w:val="none" w:sz="0" w:space="0" w:color="auto"/>
        <w:right w:val="none" w:sz="0" w:space="0" w:color="auto"/>
      </w:divBdr>
    </w:div>
    <w:div w:id="1253198040">
      <w:bodyDiv w:val="1"/>
      <w:marLeft w:val="0"/>
      <w:marRight w:val="0"/>
      <w:marTop w:val="0"/>
      <w:marBottom w:val="0"/>
      <w:divBdr>
        <w:top w:val="none" w:sz="0" w:space="0" w:color="auto"/>
        <w:left w:val="none" w:sz="0" w:space="0" w:color="auto"/>
        <w:bottom w:val="none" w:sz="0" w:space="0" w:color="auto"/>
        <w:right w:val="none" w:sz="0" w:space="0" w:color="auto"/>
      </w:divBdr>
    </w:div>
    <w:div w:id="1496798050">
      <w:bodyDiv w:val="1"/>
      <w:marLeft w:val="0"/>
      <w:marRight w:val="0"/>
      <w:marTop w:val="0"/>
      <w:marBottom w:val="0"/>
      <w:divBdr>
        <w:top w:val="none" w:sz="0" w:space="0" w:color="auto"/>
        <w:left w:val="none" w:sz="0" w:space="0" w:color="auto"/>
        <w:bottom w:val="none" w:sz="0" w:space="0" w:color="auto"/>
        <w:right w:val="none" w:sz="0" w:space="0" w:color="auto"/>
      </w:divBdr>
    </w:div>
    <w:div w:id="1661346932">
      <w:bodyDiv w:val="1"/>
      <w:marLeft w:val="0"/>
      <w:marRight w:val="0"/>
      <w:marTop w:val="0"/>
      <w:marBottom w:val="0"/>
      <w:divBdr>
        <w:top w:val="none" w:sz="0" w:space="0" w:color="auto"/>
        <w:left w:val="none" w:sz="0" w:space="0" w:color="auto"/>
        <w:bottom w:val="none" w:sz="0" w:space="0" w:color="auto"/>
        <w:right w:val="none" w:sz="0" w:space="0" w:color="auto"/>
      </w:divBdr>
    </w:div>
    <w:div w:id="1703087500">
      <w:bodyDiv w:val="1"/>
      <w:marLeft w:val="0"/>
      <w:marRight w:val="0"/>
      <w:marTop w:val="0"/>
      <w:marBottom w:val="0"/>
      <w:divBdr>
        <w:top w:val="none" w:sz="0" w:space="0" w:color="auto"/>
        <w:left w:val="none" w:sz="0" w:space="0" w:color="auto"/>
        <w:bottom w:val="none" w:sz="0" w:space="0" w:color="auto"/>
        <w:right w:val="none" w:sz="0" w:space="0" w:color="auto"/>
      </w:divBdr>
    </w:div>
    <w:div w:id="1712608218">
      <w:bodyDiv w:val="1"/>
      <w:marLeft w:val="0"/>
      <w:marRight w:val="0"/>
      <w:marTop w:val="0"/>
      <w:marBottom w:val="0"/>
      <w:divBdr>
        <w:top w:val="none" w:sz="0" w:space="0" w:color="auto"/>
        <w:left w:val="none" w:sz="0" w:space="0" w:color="auto"/>
        <w:bottom w:val="none" w:sz="0" w:space="0" w:color="auto"/>
        <w:right w:val="none" w:sz="0" w:space="0" w:color="auto"/>
      </w:divBdr>
    </w:div>
    <w:div w:id="1758285658">
      <w:bodyDiv w:val="1"/>
      <w:marLeft w:val="0"/>
      <w:marRight w:val="0"/>
      <w:marTop w:val="0"/>
      <w:marBottom w:val="0"/>
      <w:divBdr>
        <w:top w:val="none" w:sz="0" w:space="0" w:color="auto"/>
        <w:left w:val="none" w:sz="0" w:space="0" w:color="auto"/>
        <w:bottom w:val="none" w:sz="0" w:space="0" w:color="auto"/>
        <w:right w:val="none" w:sz="0" w:space="0" w:color="auto"/>
      </w:divBdr>
    </w:div>
    <w:div w:id="1762749965">
      <w:bodyDiv w:val="1"/>
      <w:marLeft w:val="0"/>
      <w:marRight w:val="0"/>
      <w:marTop w:val="0"/>
      <w:marBottom w:val="0"/>
      <w:divBdr>
        <w:top w:val="none" w:sz="0" w:space="0" w:color="auto"/>
        <w:left w:val="none" w:sz="0" w:space="0" w:color="auto"/>
        <w:bottom w:val="none" w:sz="0" w:space="0" w:color="auto"/>
        <w:right w:val="none" w:sz="0" w:space="0" w:color="auto"/>
      </w:divBdr>
    </w:div>
    <w:div w:id="1792820530">
      <w:bodyDiv w:val="1"/>
      <w:marLeft w:val="0"/>
      <w:marRight w:val="0"/>
      <w:marTop w:val="0"/>
      <w:marBottom w:val="0"/>
      <w:divBdr>
        <w:top w:val="none" w:sz="0" w:space="0" w:color="auto"/>
        <w:left w:val="none" w:sz="0" w:space="0" w:color="auto"/>
        <w:bottom w:val="none" w:sz="0" w:space="0" w:color="auto"/>
        <w:right w:val="none" w:sz="0" w:space="0" w:color="auto"/>
      </w:divBdr>
    </w:div>
    <w:div w:id="1856453810">
      <w:bodyDiv w:val="1"/>
      <w:marLeft w:val="0"/>
      <w:marRight w:val="0"/>
      <w:marTop w:val="0"/>
      <w:marBottom w:val="0"/>
      <w:divBdr>
        <w:top w:val="none" w:sz="0" w:space="0" w:color="auto"/>
        <w:left w:val="none" w:sz="0" w:space="0" w:color="auto"/>
        <w:bottom w:val="none" w:sz="0" w:space="0" w:color="auto"/>
        <w:right w:val="none" w:sz="0" w:space="0" w:color="auto"/>
      </w:divBdr>
    </w:div>
    <w:div w:id="1858998938">
      <w:bodyDiv w:val="1"/>
      <w:marLeft w:val="0"/>
      <w:marRight w:val="0"/>
      <w:marTop w:val="0"/>
      <w:marBottom w:val="0"/>
      <w:divBdr>
        <w:top w:val="none" w:sz="0" w:space="0" w:color="auto"/>
        <w:left w:val="none" w:sz="0" w:space="0" w:color="auto"/>
        <w:bottom w:val="none" w:sz="0" w:space="0" w:color="auto"/>
        <w:right w:val="none" w:sz="0" w:space="0" w:color="auto"/>
      </w:divBdr>
      <w:divsChild>
        <w:div w:id="1556744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56990">
      <w:bodyDiv w:val="1"/>
      <w:marLeft w:val="0"/>
      <w:marRight w:val="0"/>
      <w:marTop w:val="0"/>
      <w:marBottom w:val="0"/>
      <w:divBdr>
        <w:top w:val="none" w:sz="0" w:space="0" w:color="auto"/>
        <w:left w:val="none" w:sz="0" w:space="0" w:color="auto"/>
        <w:bottom w:val="none" w:sz="0" w:space="0" w:color="auto"/>
        <w:right w:val="none" w:sz="0" w:space="0" w:color="auto"/>
      </w:divBdr>
    </w:div>
    <w:div w:id="2034963026">
      <w:bodyDiv w:val="1"/>
      <w:marLeft w:val="0"/>
      <w:marRight w:val="0"/>
      <w:marTop w:val="0"/>
      <w:marBottom w:val="0"/>
      <w:divBdr>
        <w:top w:val="none" w:sz="0" w:space="0" w:color="auto"/>
        <w:left w:val="none" w:sz="0" w:space="0" w:color="auto"/>
        <w:bottom w:val="none" w:sz="0" w:space="0" w:color="auto"/>
        <w:right w:val="none" w:sz="0" w:space="0" w:color="auto"/>
      </w:divBdr>
    </w:div>
    <w:div w:id="20584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idicode.com/danh-muc/php-4"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toidicode.com/view-trong-laravel-6.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toidicode.com/query-builder-trong-laravel-11.html" TargetMode="External"/><Relationship Id="rId1" Type="http://schemas.openxmlformats.org/officeDocument/2006/relationships/numbering" Target="numbering.xml"/><Relationship Id="rId6" Type="http://schemas.openxmlformats.org/officeDocument/2006/relationships/hyperlink" Target="http://toidicode.com/codeiginter-16"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example.com/custom/url?pag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17</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ThuyTrucVo</dc:creator>
  <cp:lastModifiedBy>ThuyTrucVo</cp:lastModifiedBy>
  <cp:revision>1</cp:revision>
  <dcterms:created xsi:type="dcterms:W3CDTF">2017-08-22T14:52:00Z</dcterms:created>
  <dcterms:modified xsi:type="dcterms:W3CDTF">2017-08-22T16:40:00Z</dcterms:modified>
</cp:coreProperties>
</file>